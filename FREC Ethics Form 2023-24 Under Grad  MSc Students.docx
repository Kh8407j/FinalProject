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3D25F" w14:textId="77777777" w:rsidR="003419B0" w:rsidRDefault="003419B0"/>
    <w:p w14:paraId="3045760B" w14:textId="77777777" w:rsidR="008A58FE" w:rsidRPr="007269F8" w:rsidRDefault="008A58FE" w:rsidP="008A58FE">
      <w:pPr>
        <w:jc w:val="center"/>
        <w:rPr>
          <w:b/>
          <w:sz w:val="32"/>
        </w:rPr>
      </w:pPr>
      <w:r w:rsidRPr="00994E69">
        <w:rPr>
          <w:b/>
          <w:iCs/>
          <w:sz w:val="32"/>
        </w:rPr>
        <w:t>Faculty of Engineering and Science</w:t>
      </w:r>
      <w:r w:rsidRPr="007269F8">
        <w:rPr>
          <w:b/>
          <w:sz w:val="32"/>
        </w:rPr>
        <w:t xml:space="preserve"> Research Ethics Committee</w:t>
      </w:r>
    </w:p>
    <w:p w14:paraId="73CE59C9" w14:textId="77777777" w:rsidR="008A58FE" w:rsidRDefault="008A58FE" w:rsidP="008A58FE"/>
    <w:p w14:paraId="4E577366" w14:textId="77777777" w:rsidR="008A58FE" w:rsidRDefault="008A58FE" w:rsidP="008A58FE">
      <w:r w:rsidRPr="00D367A4">
        <w:rPr>
          <w:b/>
          <w:color w:val="FF0000"/>
        </w:rPr>
        <w:t xml:space="preserve">This form is intended for students studying on a taught Undergraduate or Masters Programme. </w:t>
      </w:r>
      <w:r w:rsidRPr="00540C43">
        <w:t>Guidance notes are available at the end of the document</w:t>
      </w:r>
      <w:r>
        <w:t>.</w:t>
      </w:r>
      <w:r w:rsidRPr="00540C43">
        <w:t xml:space="preserve"> </w:t>
      </w:r>
      <w:r w:rsidRPr="00C73703">
        <w:t xml:space="preserve">Students or Staff undertaking research or studying for </w:t>
      </w:r>
      <w:r>
        <w:t xml:space="preserve">an </w:t>
      </w:r>
      <w:r w:rsidRPr="00C73703">
        <w:t xml:space="preserve">MSc by Research, MPhil, PhD or postdoctoral </w:t>
      </w:r>
      <w:r>
        <w:t>degree</w:t>
      </w:r>
      <w:r w:rsidRPr="00C73703">
        <w:t xml:space="preserve"> should use the</w:t>
      </w:r>
      <w:r>
        <w:t xml:space="preserve"> </w:t>
      </w:r>
      <w:r w:rsidRPr="00994E69">
        <w:rPr>
          <w:iCs/>
        </w:rPr>
        <w:t>current</w:t>
      </w:r>
      <w:r w:rsidRPr="00487A14">
        <w:rPr>
          <w:i/>
        </w:rPr>
        <w:t xml:space="preserve"> </w:t>
      </w:r>
      <w:r w:rsidRPr="00C73703">
        <w:t>University Research Ethics</w:t>
      </w:r>
      <w:r>
        <w:t xml:space="preserve"> Board</w:t>
      </w:r>
      <w:r w:rsidRPr="00C73703">
        <w:t xml:space="preserve"> form</w:t>
      </w:r>
      <w:r>
        <w:t xml:space="preserve"> (available on the University portal).</w:t>
      </w:r>
    </w:p>
    <w:p w14:paraId="0BF2E1CE" w14:textId="77777777" w:rsidR="008A58FE" w:rsidRDefault="008A58FE" w:rsidP="008A58FE">
      <w:pPr>
        <w:ind w:left="-709"/>
        <w:jc w:val="center"/>
      </w:pPr>
    </w:p>
    <w:p w14:paraId="7FCD55D4" w14:textId="77777777" w:rsidR="008A58FE" w:rsidRPr="00CD4441" w:rsidRDefault="008A58FE" w:rsidP="008A58FE">
      <w:pPr>
        <w:rPr>
          <w:b/>
          <w:bCs/>
        </w:rPr>
      </w:pPr>
      <w:r w:rsidRPr="00CD4441">
        <w:rPr>
          <w:b/>
          <w:bCs/>
          <w:color w:val="FF0000"/>
        </w:rPr>
        <w:t xml:space="preserve">SUPERVISORS: </w:t>
      </w:r>
      <w:r w:rsidRPr="00CD4441">
        <w:rPr>
          <w:b/>
          <w:bCs/>
        </w:rPr>
        <w:t xml:space="preserve">Please ensure you have read the complete form before signing it off </w:t>
      </w:r>
      <w:r>
        <w:rPr>
          <w:b/>
          <w:bCs/>
        </w:rPr>
        <w:t xml:space="preserve">and </w:t>
      </w:r>
      <w:r w:rsidRPr="00CD4441">
        <w:rPr>
          <w:b/>
          <w:bCs/>
        </w:rPr>
        <w:t xml:space="preserve">submitting it to </w:t>
      </w:r>
      <w:hyperlink r:id="rId12" w:history="1">
        <w:r w:rsidRPr="00CD4441">
          <w:rPr>
            <w:rStyle w:val="Hyperlink"/>
            <w:b/>
            <w:bCs/>
          </w:rPr>
          <w:t>fes-ethics@gre.ac.uk</w:t>
        </w:r>
      </w:hyperlink>
      <w:r w:rsidRPr="00CD4441">
        <w:rPr>
          <w:b/>
          <w:bCs/>
        </w:rPr>
        <w:t>.</w:t>
      </w:r>
    </w:p>
    <w:p w14:paraId="0362967D" w14:textId="77777777" w:rsidR="008A58FE" w:rsidRDefault="008A58FE" w:rsidP="008A58FE"/>
    <w:p w14:paraId="7833DF3F" w14:textId="77777777" w:rsidR="008A58FE" w:rsidRDefault="008A58FE" w:rsidP="008A58FE">
      <w:pPr>
        <w:rPr>
          <w:b/>
          <w:bCs/>
        </w:rPr>
      </w:pPr>
      <w:r w:rsidRPr="00CD4441">
        <w:rPr>
          <w:b/>
          <w:bCs/>
          <w:color w:val="FF0000"/>
        </w:rPr>
        <w:t xml:space="preserve">IMPORTANT NOTE: </w:t>
      </w:r>
      <w:r w:rsidRPr="00CD4441">
        <w:rPr>
          <w:b/>
          <w:bCs/>
        </w:rPr>
        <w:t xml:space="preserve">Applications </w:t>
      </w:r>
      <w:r>
        <w:rPr>
          <w:b/>
          <w:bCs/>
        </w:rPr>
        <w:t>must be</w:t>
      </w:r>
      <w:r w:rsidRPr="00CD4441">
        <w:rPr>
          <w:b/>
          <w:bCs/>
        </w:rPr>
        <w:t xml:space="preserve"> submitted by the deadline</w:t>
      </w:r>
      <w:r>
        <w:rPr>
          <w:b/>
          <w:bCs/>
        </w:rPr>
        <w:t>s shown on Moodle and circulated by email to</w:t>
      </w:r>
      <w:r w:rsidRPr="00CD4441">
        <w:rPr>
          <w:b/>
          <w:bCs/>
        </w:rPr>
        <w:t xml:space="preserve"> be considered </w:t>
      </w:r>
      <w:r>
        <w:rPr>
          <w:b/>
          <w:bCs/>
        </w:rPr>
        <w:t>at</w:t>
      </w:r>
      <w:r w:rsidRPr="00CD4441">
        <w:rPr>
          <w:b/>
          <w:bCs/>
        </w:rPr>
        <w:t xml:space="preserve"> the next available meeting</w:t>
      </w:r>
      <w:r>
        <w:rPr>
          <w:b/>
          <w:bCs/>
        </w:rPr>
        <w:t>. Late applications will be deferred to a later meeting</w:t>
      </w:r>
      <w:r w:rsidRPr="00CD4441">
        <w:rPr>
          <w:b/>
          <w:bCs/>
        </w:rPr>
        <w:t>.</w:t>
      </w:r>
    </w:p>
    <w:p w14:paraId="52CADA01" w14:textId="77777777" w:rsidR="008A58FE" w:rsidRDefault="008A58FE" w:rsidP="008A58FE"/>
    <w:tbl>
      <w:tblPr>
        <w:tblStyle w:val="TableGrid"/>
        <w:tblW w:w="8692" w:type="dxa"/>
        <w:tblInd w:w="108" w:type="dxa"/>
        <w:tblLook w:val="04A0" w:firstRow="1" w:lastRow="0" w:firstColumn="1" w:lastColumn="0" w:noHBand="0" w:noVBand="1"/>
      </w:tblPr>
      <w:tblGrid>
        <w:gridCol w:w="4282"/>
        <w:gridCol w:w="3232"/>
        <w:gridCol w:w="532"/>
        <w:gridCol w:w="646"/>
      </w:tblGrid>
      <w:tr w:rsidR="008A58FE" w14:paraId="4691CBBC" w14:textId="77777777" w:rsidTr="008A58FE">
        <w:tc>
          <w:tcPr>
            <w:tcW w:w="8692" w:type="dxa"/>
            <w:gridSpan w:val="4"/>
            <w:shd w:val="clear" w:color="auto" w:fill="D9D9D9" w:themeFill="background1" w:themeFillShade="D9"/>
          </w:tcPr>
          <w:p w14:paraId="4B1A2F34" w14:textId="77777777" w:rsidR="008A58FE" w:rsidRPr="0059548B" w:rsidRDefault="008A58FE" w:rsidP="008A58FE">
            <w:pPr>
              <w:spacing w:line="360" w:lineRule="auto"/>
            </w:pPr>
            <w:r>
              <w:rPr>
                <w:b/>
                <w:bCs/>
              </w:rPr>
              <w:t>PART A: Applicant Information</w:t>
            </w:r>
          </w:p>
        </w:tc>
      </w:tr>
      <w:tr w:rsidR="008A58FE" w14:paraId="62E355EB" w14:textId="77777777" w:rsidTr="00F1620A">
        <w:tc>
          <w:tcPr>
            <w:tcW w:w="4282" w:type="dxa"/>
          </w:tcPr>
          <w:p w14:paraId="6241D013" w14:textId="6749D10E" w:rsidR="008A58FE" w:rsidRPr="0059548B" w:rsidRDefault="008A58FE" w:rsidP="008A58FE">
            <w:pPr>
              <w:spacing w:line="360" w:lineRule="auto"/>
            </w:pPr>
            <w:r w:rsidRPr="0059548B">
              <w:t>Applicant</w:t>
            </w:r>
            <w:r w:rsidR="00D76DCF">
              <w:t>’</w:t>
            </w:r>
            <w:r w:rsidRPr="0059548B">
              <w:t xml:space="preserve">s name: </w:t>
            </w:r>
            <w:ins w:id="0" w:author="Kirk A Hogden" w:date="2023-12-08T15:00:00Z">
              <w:r w:rsidR="00A44036">
                <w:t>Kirk Hogden</w:t>
              </w:r>
            </w:ins>
          </w:p>
          <w:p w14:paraId="32489064" w14:textId="4149DB6C" w:rsidR="008A58FE" w:rsidRPr="0059548B" w:rsidRDefault="008A58FE" w:rsidP="008A58FE">
            <w:pPr>
              <w:spacing w:line="360" w:lineRule="auto"/>
            </w:pPr>
            <w:r w:rsidRPr="0059548B">
              <w:t xml:space="preserve">University email: </w:t>
            </w:r>
            <w:ins w:id="1" w:author="Kirk A Hogden" w:date="2023-12-08T15:00:00Z">
              <w:r w:rsidR="00A44036">
                <w:t>kh8407j@gre.ac.uk</w:t>
              </w:r>
            </w:ins>
          </w:p>
          <w:p w14:paraId="24D82AE4" w14:textId="23440D6B" w:rsidR="008A58FE" w:rsidRPr="0059548B" w:rsidRDefault="008A58FE" w:rsidP="008A58FE">
            <w:pPr>
              <w:spacing w:line="360" w:lineRule="auto"/>
            </w:pPr>
            <w:r w:rsidRPr="0059548B">
              <w:t xml:space="preserve">Date of application: </w:t>
            </w:r>
            <w:ins w:id="2" w:author="Kirk A Hogden" w:date="2023-12-08T15:00:00Z">
              <w:r w:rsidR="00541252">
                <w:t>12/08/2023</w:t>
              </w:r>
            </w:ins>
          </w:p>
          <w:p w14:paraId="13F22926" w14:textId="0819F321" w:rsidR="008A58FE" w:rsidRDefault="008A58FE" w:rsidP="00321654">
            <w:pPr>
              <w:spacing w:line="360" w:lineRule="auto"/>
            </w:pPr>
            <w:r w:rsidRPr="0059548B">
              <w:t xml:space="preserve">Anticipated </w:t>
            </w:r>
            <w:r w:rsidR="00321654">
              <w:t>start</w:t>
            </w:r>
            <w:r w:rsidR="00321654" w:rsidRPr="0059548B">
              <w:t xml:space="preserve"> </w:t>
            </w:r>
            <w:r w:rsidRPr="0059548B">
              <w:t xml:space="preserve">of data collection: </w:t>
            </w:r>
            <w:ins w:id="3" w:author="Kirk A Hogden" w:date="2023-12-11T18:07:00Z">
              <w:r w:rsidR="000A3FFE">
                <w:t>01/</w:t>
              </w:r>
            </w:ins>
            <w:ins w:id="4" w:author="Kirk A Hogden" w:date="2023-12-11T19:24:00Z">
              <w:r w:rsidR="00860FA0">
                <w:t>29</w:t>
              </w:r>
            </w:ins>
            <w:ins w:id="5" w:author="Kirk A Hogden" w:date="2023-12-11T18:07:00Z">
              <w:r w:rsidR="000A3FFE">
                <w:t>/2024</w:t>
              </w:r>
            </w:ins>
          </w:p>
        </w:tc>
        <w:tc>
          <w:tcPr>
            <w:tcW w:w="4410" w:type="dxa"/>
            <w:gridSpan w:val="3"/>
          </w:tcPr>
          <w:p w14:paraId="721B278E" w14:textId="5D329076" w:rsidR="002A39CA" w:rsidRDefault="008A58FE" w:rsidP="008A58FE">
            <w:pPr>
              <w:spacing w:line="360" w:lineRule="auto"/>
            </w:pPr>
            <w:r>
              <w:t xml:space="preserve">Programme of study: </w:t>
            </w:r>
            <w:ins w:id="6" w:author="Kirk A Hogden" w:date="2023-12-08T14:59:00Z">
              <w:r w:rsidR="00EA2A07">
                <w:rPr>
                  <w:rFonts w:ascii="Arial" w:hAnsi="Arial" w:cs="Arial"/>
                  <w:b/>
                  <w:bCs/>
                  <w:color w:val="000000"/>
                  <w:sz w:val="18"/>
                  <w:szCs w:val="18"/>
                  <w:shd w:val="clear" w:color="auto" w:fill="FFFFFF"/>
                </w:rPr>
                <w:t>BSc H GAMES DESIGN &amp; DEVELOPMENT</w:t>
              </w:r>
            </w:ins>
          </w:p>
          <w:p w14:paraId="4C2152BF" w14:textId="2095250F" w:rsidR="008A58FE" w:rsidRPr="00C464BE" w:rsidRDefault="008A58FE" w:rsidP="008A58FE">
            <w:pPr>
              <w:spacing w:line="360" w:lineRule="auto"/>
              <w:rPr>
                <w:lang w:val="en-US"/>
                <w:rPrChange w:id="7" w:author="Kirk A Hogden" w:date="2023-12-11T14:48:00Z">
                  <w:rPr/>
                </w:rPrChange>
              </w:rPr>
            </w:pPr>
            <w:r w:rsidRPr="00C464BE">
              <w:rPr>
                <w:lang w:val="en-US"/>
                <w:rPrChange w:id="8" w:author="Kirk A Hogden" w:date="2023-12-11T14:48:00Z">
                  <w:rPr/>
                </w:rPrChange>
              </w:rPr>
              <w:t xml:space="preserve">Supervisor’s name: </w:t>
            </w:r>
            <w:ins w:id="9" w:author="Kirk A Hogden" w:date="2023-12-08T14:54:00Z">
              <w:r w:rsidR="00DB6F40" w:rsidRPr="00C464BE">
                <w:rPr>
                  <w:lang w:val="en-US"/>
                  <w:rPrChange w:id="10" w:author="Kirk A Hogden" w:date="2023-12-11T14:48:00Z">
                    <w:rPr/>
                  </w:rPrChange>
                </w:rPr>
                <w:t>Nun</w:t>
              </w:r>
            </w:ins>
            <w:ins w:id="11" w:author="Kirk A Hogden" w:date="2023-12-08T14:55:00Z">
              <w:r w:rsidR="00DB6F40" w:rsidRPr="00C464BE">
                <w:rPr>
                  <w:lang w:val="en-US"/>
                  <w:rPrChange w:id="12" w:author="Kirk A Hogden" w:date="2023-12-11T14:48:00Z">
                    <w:rPr/>
                  </w:rPrChange>
                </w:rPr>
                <w:t>o Palmeiro Ot</w:t>
              </w:r>
              <w:r w:rsidR="00DB6F40" w:rsidRPr="00C464BE">
                <w:rPr>
                  <w:lang w:val="en-US"/>
                  <w:rPrChange w:id="13" w:author="Kirk A Hogden" w:date="2023-12-11T14:48:00Z">
                    <w:rPr>
                      <w:lang w:val="it-IT"/>
                    </w:rPr>
                  </w:rPrChange>
                </w:rPr>
                <w:t>ero</w:t>
              </w:r>
            </w:ins>
          </w:p>
          <w:p w14:paraId="35704F37" w14:textId="42518237" w:rsidR="008A58FE" w:rsidRPr="0059548B" w:rsidDel="00FA060C" w:rsidRDefault="008A58FE" w:rsidP="008A58FE">
            <w:pPr>
              <w:spacing w:line="360" w:lineRule="auto"/>
              <w:rPr>
                <w:del w:id="14" w:author="Kirk A Hogden" w:date="2023-12-11T19:23:00Z"/>
              </w:rPr>
            </w:pPr>
            <w:r w:rsidRPr="0059548B">
              <w:t xml:space="preserve">University email: </w:t>
            </w:r>
            <w:ins w:id="15" w:author="Kirk A Hogden" w:date="2023-12-11T19:23:00Z">
              <w:r w:rsidR="00FA060C">
                <w:rPr>
                  <w:rStyle w:val="Strong"/>
                  <w:rFonts w:cstheme="minorHAnsi"/>
                  <w:b w:val="0"/>
                  <w:bCs w:val="0"/>
                  <w:color w:val="2E2E2E"/>
                  <w:shd w:val="clear" w:color="auto" w:fill="FFFFFF"/>
                </w:rPr>
                <w:fldChar w:fldCharType="begin"/>
              </w:r>
              <w:r w:rsidR="00FA060C">
                <w:rPr>
                  <w:rStyle w:val="Strong"/>
                  <w:rFonts w:cstheme="minorHAnsi"/>
                  <w:b w:val="0"/>
                  <w:bCs w:val="0"/>
                  <w:color w:val="2E2E2E"/>
                  <w:shd w:val="clear" w:color="auto" w:fill="FFFFFF"/>
                </w:rPr>
                <w:instrText>HYPERLINK "mailto:</w:instrText>
              </w:r>
              <w:r w:rsidR="00FA060C" w:rsidRPr="004356A2">
                <w:rPr>
                  <w:rStyle w:val="Strong"/>
                  <w:rFonts w:cstheme="minorHAnsi"/>
                  <w:b w:val="0"/>
                  <w:bCs w:val="0"/>
                  <w:color w:val="2E2E2E"/>
                  <w:shd w:val="clear" w:color="auto" w:fill="FFFFFF"/>
                </w:rPr>
                <w:instrText>N.R.PalmeiroOtero@greenwich.ac.uk</w:instrText>
              </w:r>
              <w:r w:rsidR="00FA060C">
                <w:rPr>
                  <w:rStyle w:val="Strong"/>
                  <w:rFonts w:cstheme="minorHAnsi"/>
                  <w:b w:val="0"/>
                  <w:bCs w:val="0"/>
                  <w:color w:val="2E2E2E"/>
                  <w:shd w:val="clear" w:color="auto" w:fill="FFFFFF"/>
                </w:rPr>
                <w:instrText>"</w:instrText>
              </w:r>
              <w:r w:rsidR="00FA060C">
                <w:rPr>
                  <w:rStyle w:val="Strong"/>
                  <w:rFonts w:cstheme="minorHAnsi"/>
                  <w:b w:val="0"/>
                  <w:bCs w:val="0"/>
                  <w:color w:val="2E2E2E"/>
                  <w:shd w:val="clear" w:color="auto" w:fill="FFFFFF"/>
                </w:rPr>
                <w:fldChar w:fldCharType="separate"/>
              </w:r>
              <w:r w:rsidR="00FA060C" w:rsidRPr="004356A2">
                <w:rPr>
                  <w:rStyle w:val="Hyperlink"/>
                  <w:rFonts w:cstheme="minorHAnsi"/>
                  <w:shd w:val="clear" w:color="auto" w:fill="FFFFFF"/>
                </w:rPr>
                <w:t>N.R.PalmeiroOtero@greenwich.ac.uk</w:t>
              </w:r>
              <w:r w:rsidR="00FA060C">
                <w:rPr>
                  <w:rStyle w:val="Strong"/>
                  <w:rFonts w:cstheme="minorHAnsi"/>
                  <w:b w:val="0"/>
                  <w:bCs w:val="0"/>
                  <w:color w:val="2E2E2E"/>
                  <w:shd w:val="clear" w:color="auto" w:fill="FFFFFF"/>
                </w:rPr>
                <w:fldChar w:fldCharType="end"/>
              </w:r>
            </w:ins>
          </w:p>
          <w:p w14:paraId="309BC50D" w14:textId="5979677D" w:rsidR="0091698D" w:rsidRPr="0059548B" w:rsidRDefault="0091698D" w:rsidP="008A58FE">
            <w:pPr>
              <w:spacing w:line="360" w:lineRule="auto"/>
            </w:pPr>
          </w:p>
        </w:tc>
      </w:tr>
      <w:tr w:rsidR="008A58FE" w14:paraId="2C82D1A0" w14:textId="77777777" w:rsidTr="008A58FE">
        <w:tc>
          <w:tcPr>
            <w:tcW w:w="8692" w:type="dxa"/>
            <w:gridSpan w:val="4"/>
          </w:tcPr>
          <w:p w14:paraId="4663FC2D" w14:textId="50FC017B" w:rsidR="008A58FE" w:rsidRDefault="008A58FE" w:rsidP="008A58FE">
            <w:pPr>
              <w:rPr>
                <w:rStyle w:val="Hyperlink"/>
                <w:b/>
              </w:rPr>
            </w:pPr>
            <w:r w:rsidRPr="00CD4882">
              <w:rPr>
                <w:b/>
              </w:rPr>
              <w:t xml:space="preserve"> </w:t>
            </w:r>
            <w:hyperlink w:anchor="projecttitle" w:history="1">
              <w:r w:rsidRPr="006F5B27">
                <w:rPr>
                  <w:rStyle w:val="Hyperlink"/>
                  <w:b/>
                </w:rPr>
                <w:t>Project title:</w:t>
              </w:r>
            </w:hyperlink>
            <w:ins w:id="16" w:author="Kirk A Hogden" w:date="2023-12-08T14:56:00Z">
              <w:r w:rsidR="00DB6F40">
                <w:rPr>
                  <w:rStyle w:val="Hyperlink"/>
                  <w:b/>
                </w:rPr>
                <w:t xml:space="preserve"> Adaptive Soundtracks in Video Games</w:t>
              </w:r>
            </w:ins>
          </w:p>
          <w:p w14:paraId="04CE2218" w14:textId="77777777" w:rsidR="008A58FE" w:rsidRDefault="008A58FE" w:rsidP="008A58FE"/>
          <w:p w14:paraId="72FE9ABA" w14:textId="77777777" w:rsidR="008A58FE" w:rsidRDefault="008A58FE" w:rsidP="008A58FE"/>
        </w:tc>
      </w:tr>
      <w:tr w:rsidR="008A58FE" w14:paraId="619A7B6C" w14:textId="77777777" w:rsidTr="008A58FE">
        <w:trPr>
          <w:trHeight w:val="283"/>
        </w:trPr>
        <w:tc>
          <w:tcPr>
            <w:tcW w:w="8692" w:type="dxa"/>
            <w:gridSpan w:val="4"/>
            <w:shd w:val="clear" w:color="auto" w:fill="D9D9D9" w:themeFill="background1" w:themeFillShade="D9"/>
          </w:tcPr>
          <w:p w14:paraId="31B0AAF0" w14:textId="77777777" w:rsidR="008A58FE" w:rsidRPr="000727AE" w:rsidRDefault="008A58FE" w:rsidP="008A58FE">
            <w:pPr>
              <w:rPr>
                <w:b/>
                <w:bCs/>
              </w:rPr>
            </w:pPr>
            <w:r w:rsidRPr="000727AE">
              <w:rPr>
                <w:b/>
                <w:bCs/>
              </w:rPr>
              <w:t>PART B: Application Details</w:t>
            </w:r>
          </w:p>
        </w:tc>
      </w:tr>
      <w:tr w:rsidR="008A58FE" w14:paraId="74EDE303" w14:textId="77777777" w:rsidTr="008A58FE">
        <w:tc>
          <w:tcPr>
            <w:tcW w:w="7514" w:type="dxa"/>
            <w:gridSpan w:val="2"/>
          </w:tcPr>
          <w:p w14:paraId="7E7DCDF3" w14:textId="77777777" w:rsidR="008A58FE" w:rsidRDefault="008A58FE" w:rsidP="008A58FE">
            <w:pPr>
              <w:pStyle w:val="ListParagraph"/>
              <w:numPr>
                <w:ilvl w:val="0"/>
                <w:numId w:val="13"/>
              </w:numPr>
            </w:pPr>
            <w:r>
              <w:t>Criteria</w:t>
            </w:r>
          </w:p>
        </w:tc>
        <w:tc>
          <w:tcPr>
            <w:tcW w:w="1178" w:type="dxa"/>
            <w:gridSpan w:val="2"/>
          </w:tcPr>
          <w:p w14:paraId="3B52DCD0" w14:textId="77777777" w:rsidR="008A58FE" w:rsidRDefault="008A58FE" w:rsidP="008A58FE">
            <w:r>
              <w:t>Yes or No</w:t>
            </w:r>
          </w:p>
        </w:tc>
      </w:tr>
      <w:tr w:rsidR="008A58FE" w14:paraId="561A036C" w14:textId="77777777" w:rsidTr="008A58FE">
        <w:tc>
          <w:tcPr>
            <w:tcW w:w="7514" w:type="dxa"/>
            <w:gridSpan w:val="2"/>
          </w:tcPr>
          <w:p w14:paraId="652AE6EB" w14:textId="77777777" w:rsidR="008A58FE" w:rsidRDefault="008A58FE" w:rsidP="008A58FE">
            <w:r>
              <w:t>Does your work require the participation of humans?</w:t>
            </w:r>
          </w:p>
        </w:tc>
        <w:tc>
          <w:tcPr>
            <w:tcW w:w="1178" w:type="dxa"/>
            <w:gridSpan w:val="2"/>
          </w:tcPr>
          <w:p w14:paraId="39E9B6E3" w14:textId="3A5B55FE" w:rsidR="008A58FE" w:rsidRDefault="00DB6F40" w:rsidP="008A58FE">
            <w:ins w:id="17" w:author="Kirk A Hogden" w:date="2023-12-08T14:55:00Z">
              <w:r>
                <w:t>Yes</w:t>
              </w:r>
            </w:ins>
          </w:p>
        </w:tc>
      </w:tr>
      <w:tr w:rsidR="008A58FE" w14:paraId="2767DC63" w14:textId="77777777" w:rsidTr="008A58FE">
        <w:tc>
          <w:tcPr>
            <w:tcW w:w="7514" w:type="dxa"/>
            <w:gridSpan w:val="2"/>
          </w:tcPr>
          <w:p w14:paraId="3F0221B9" w14:textId="77777777" w:rsidR="008A58FE" w:rsidRDefault="008A58FE" w:rsidP="008A58FE">
            <w:r>
              <w:t>Are you using a university approved online survey platform to collect data?</w:t>
            </w:r>
          </w:p>
        </w:tc>
        <w:tc>
          <w:tcPr>
            <w:tcW w:w="1178" w:type="dxa"/>
            <w:gridSpan w:val="2"/>
          </w:tcPr>
          <w:p w14:paraId="4FD487BA" w14:textId="2A61A00E" w:rsidR="008A58FE" w:rsidRDefault="00E5385A" w:rsidP="008A58FE">
            <w:ins w:id="18" w:author="Kirk A Hogden" w:date="2023-12-08T15:04:00Z">
              <w:r>
                <w:t>Yes</w:t>
              </w:r>
            </w:ins>
          </w:p>
        </w:tc>
      </w:tr>
      <w:tr w:rsidR="008A58FE" w14:paraId="1A955A8A" w14:textId="77777777" w:rsidTr="008A58FE">
        <w:tc>
          <w:tcPr>
            <w:tcW w:w="7514" w:type="dxa"/>
            <w:gridSpan w:val="2"/>
          </w:tcPr>
          <w:p w14:paraId="567E986E" w14:textId="2F2CF0A4" w:rsidR="008A58FE" w:rsidRDefault="008A58FE" w:rsidP="008A58FE">
            <w:r>
              <w:t xml:space="preserve">Is a university approved survey platform the only </w:t>
            </w:r>
            <w:r w:rsidR="00D76DCF">
              <w:t>method of</w:t>
            </w:r>
            <w:r>
              <w:t xml:space="preserve"> data collection you will be using when interacting with humans?</w:t>
            </w:r>
          </w:p>
        </w:tc>
        <w:tc>
          <w:tcPr>
            <w:tcW w:w="1178" w:type="dxa"/>
            <w:gridSpan w:val="2"/>
          </w:tcPr>
          <w:p w14:paraId="51AAA554" w14:textId="37378D24" w:rsidR="008A58FE" w:rsidRDefault="00944613" w:rsidP="008A58FE">
            <w:ins w:id="19" w:author="Kirk A Hogden" w:date="2023-12-08T15:04:00Z">
              <w:r>
                <w:t>No</w:t>
              </w:r>
            </w:ins>
          </w:p>
        </w:tc>
      </w:tr>
      <w:tr w:rsidR="008A58FE" w14:paraId="6507B813" w14:textId="77777777" w:rsidTr="008A58FE">
        <w:tc>
          <w:tcPr>
            <w:tcW w:w="7514" w:type="dxa"/>
            <w:gridSpan w:val="2"/>
          </w:tcPr>
          <w:p w14:paraId="6EBF1D7F" w14:textId="77777777" w:rsidR="008A58FE" w:rsidRDefault="008A58FE" w:rsidP="008A58FE">
            <w:r>
              <w:t>Will you manage informed consent using the consent form template below?</w:t>
            </w:r>
          </w:p>
        </w:tc>
        <w:tc>
          <w:tcPr>
            <w:tcW w:w="1178" w:type="dxa"/>
            <w:gridSpan w:val="2"/>
          </w:tcPr>
          <w:p w14:paraId="34DB8846" w14:textId="1FC80041" w:rsidR="008A58FE" w:rsidRDefault="00944613" w:rsidP="008A58FE">
            <w:ins w:id="20" w:author="Kirk A Hogden" w:date="2023-12-08T15:04:00Z">
              <w:r>
                <w:t>Yes</w:t>
              </w:r>
            </w:ins>
          </w:p>
        </w:tc>
      </w:tr>
      <w:tr w:rsidR="008A58FE" w14:paraId="0202CC90" w14:textId="77777777" w:rsidTr="008A58FE">
        <w:tc>
          <w:tcPr>
            <w:tcW w:w="7514" w:type="dxa"/>
            <w:gridSpan w:val="2"/>
          </w:tcPr>
          <w:p w14:paraId="742D9827" w14:textId="64AEF92B" w:rsidR="008A58FE" w:rsidRDefault="00201FE2" w:rsidP="008A58FE">
            <w:r>
              <w:t>Will you</w:t>
            </w:r>
            <w:r w:rsidR="008A58FE">
              <w:t xml:space="preserve"> manage informed consent using the template participant information sheet (PIS) template below?</w:t>
            </w:r>
          </w:p>
        </w:tc>
        <w:tc>
          <w:tcPr>
            <w:tcW w:w="1178" w:type="dxa"/>
            <w:gridSpan w:val="2"/>
          </w:tcPr>
          <w:p w14:paraId="1432F58D" w14:textId="76E7AEC9" w:rsidR="008A58FE" w:rsidRDefault="00A37150" w:rsidP="008A58FE">
            <w:ins w:id="21" w:author="Kirk A Hogden" w:date="2023-12-11T19:24:00Z">
              <w:r>
                <w:t>Yes</w:t>
              </w:r>
            </w:ins>
          </w:p>
        </w:tc>
      </w:tr>
      <w:tr w:rsidR="008A58FE" w14:paraId="0B5A1E5E" w14:textId="77777777" w:rsidTr="008A58FE">
        <w:tc>
          <w:tcPr>
            <w:tcW w:w="7514" w:type="dxa"/>
            <w:gridSpan w:val="2"/>
          </w:tcPr>
          <w:p w14:paraId="406E557A" w14:textId="77777777" w:rsidR="008A58FE" w:rsidRDefault="008A58FE" w:rsidP="008A58FE">
            <w:r>
              <w:t>Will you interact only with people who are not vulnerable?</w:t>
            </w:r>
          </w:p>
        </w:tc>
        <w:tc>
          <w:tcPr>
            <w:tcW w:w="1178" w:type="dxa"/>
            <w:gridSpan w:val="2"/>
          </w:tcPr>
          <w:p w14:paraId="63D206C2" w14:textId="1BBC266D" w:rsidR="008A58FE" w:rsidRDefault="00944613" w:rsidP="008A58FE">
            <w:ins w:id="22" w:author="Kirk A Hogden" w:date="2023-12-08T15:04:00Z">
              <w:r>
                <w:t>Yes</w:t>
              </w:r>
            </w:ins>
          </w:p>
        </w:tc>
      </w:tr>
      <w:tr w:rsidR="008A58FE" w14:paraId="225AF222" w14:textId="77777777" w:rsidTr="008A58FE">
        <w:tc>
          <w:tcPr>
            <w:tcW w:w="7514" w:type="dxa"/>
            <w:gridSpan w:val="2"/>
          </w:tcPr>
          <w:p w14:paraId="1B4BA01E" w14:textId="6A189F4A" w:rsidR="008A58FE" w:rsidRDefault="008A58FE" w:rsidP="008A58FE">
            <w:r>
              <w:t xml:space="preserve">Will </w:t>
            </w:r>
            <w:r w:rsidR="00D76DCF">
              <w:t>you interact</w:t>
            </w:r>
            <w:r>
              <w:t xml:space="preserve"> only with people over 18 years old?</w:t>
            </w:r>
          </w:p>
        </w:tc>
        <w:tc>
          <w:tcPr>
            <w:tcW w:w="1178" w:type="dxa"/>
            <w:gridSpan w:val="2"/>
          </w:tcPr>
          <w:p w14:paraId="3F4A5991" w14:textId="2B1DCB91" w:rsidR="008A58FE" w:rsidRDefault="00DB6F40" w:rsidP="008A58FE">
            <w:ins w:id="23" w:author="Kirk A Hogden" w:date="2023-12-08T14:56:00Z">
              <w:r>
                <w:t>Yes</w:t>
              </w:r>
            </w:ins>
          </w:p>
        </w:tc>
      </w:tr>
      <w:tr w:rsidR="008A58FE" w14:paraId="2B76F27F" w14:textId="77777777" w:rsidTr="008A58FE">
        <w:tc>
          <w:tcPr>
            <w:tcW w:w="7514" w:type="dxa"/>
            <w:gridSpan w:val="2"/>
          </w:tcPr>
          <w:p w14:paraId="1607CFC1" w14:textId="77777777" w:rsidR="008A58FE" w:rsidRDefault="008A58FE" w:rsidP="008A58FE">
            <w:r>
              <w:t>Will you ensure that you do not coerce or deceive your participants?</w:t>
            </w:r>
          </w:p>
        </w:tc>
        <w:tc>
          <w:tcPr>
            <w:tcW w:w="1178" w:type="dxa"/>
            <w:gridSpan w:val="2"/>
          </w:tcPr>
          <w:p w14:paraId="44B9EAF1" w14:textId="77777777" w:rsidR="008A58FE" w:rsidRDefault="008A58FE" w:rsidP="008A58FE"/>
        </w:tc>
      </w:tr>
      <w:tr w:rsidR="008A58FE" w14:paraId="305567E6" w14:textId="77777777" w:rsidTr="008A58FE">
        <w:tc>
          <w:tcPr>
            <w:tcW w:w="7514" w:type="dxa"/>
            <w:gridSpan w:val="2"/>
          </w:tcPr>
          <w:p w14:paraId="0D41CEE7" w14:textId="77777777" w:rsidR="008A58FE" w:rsidRDefault="008A58FE" w:rsidP="008A58FE">
            <w:r>
              <w:t>Will you explain to participants their right to withdraw in the PIS including when and how they can do this?                                        </w:t>
            </w:r>
          </w:p>
        </w:tc>
        <w:tc>
          <w:tcPr>
            <w:tcW w:w="1178" w:type="dxa"/>
            <w:gridSpan w:val="2"/>
          </w:tcPr>
          <w:p w14:paraId="30AB2273" w14:textId="783DAE5B" w:rsidR="008A58FE" w:rsidRDefault="00EA2A07" w:rsidP="008A58FE">
            <w:ins w:id="24" w:author="Kirk A Hogden" w:date="2023-12-08T14:58:00Z">
              <w:r>
                <w:t>Yes</w:t>
              </w:r>
            </w:ins>
          </w:p>
        </w:tc>
      </w:tr>
      <w:tr w:rsidR="008A58FE" w14:paraId="1A9194CE" w14:textId="77777777" w:rsidTr="008A58FE">
        <w:tc>
          <w:tcPr>
            <w:tcW w:w="7514" w:type="dxa"/>
            <w:gridSpan w:val="2"/>
          </w:tcPr>
          <w:p w14:paraId="577FBF64" w14:textId="77777777" w:rsidR="008A58FE" w:rsidRDefault="008A58FE" w:rsidP="008A58FE">
            <w:r>
              <w:t>Will you exclude all personal (non-university) information such as mobile telephone numbers in the PIS and consent form?</w:t>
            </w:r>
          </w:p>
        </w:tc>
        <w:tc>
          <w:tcPr>
            <w:tcW w:w="1178" w:type="dxa"/>
            <w:gridSpan w:val="2"/>
          </w:tcPr>
          <w:p w14:paraId="5ADE3B30" w14:textId="08873F88" w:rsidR="008A58FE" w:rsidRDefault="007156A7" w:rsidP="008A58FE">
            <w:ins w:id="25" w:author="Kirk A Hogden" w:date="2023-12-11T19:25:00Z">
              <w:r>
                <w:t>Yes</w:t>
              </w:r>
            </w:ins>
          </w:p>
        </w:tc>
      </w:tr>
      <w:tr w:rsidR="008A58FE" w14:paraId="2E97FEC4" w14:textId="77777777" w:rsidTr="008A58FE">
        <w:tc>
          <w:tcPr>
            <w:tcW w:w="7514" w:type="dxa"/>
            <w:gridSpan w:val="2"/>
          </w:tcPr>
          <w:p w14:paraId="5E0659AF" w14:textId="4DA3C04F" w:rsidR="008A58FE" w:rsidRDefault="008A58FE" w:rsidP="008A58FE">
            <w:r>
              <w:t xml:space="preserve">Will </w:t>
            </w:r>
            <w:r w:rsidR="00D76DCF">
              <w:t>you store</w:t>
            </w:r>
            <w:r>
              <w:t xml:space="preserve"> the data you generate securely using the university one drive?</w:t>
            </w:r>
          </w:p>
        </w:tc>
        <w:tc>
          <w:tcPr>
            <w:tcW w:w="1178" w:type="dxa"/>
            <w:gridSpan w:val="2"/>
          </w:tcPr>
          <w:p w14:paraId="34AB66EA" w14:textId="58814D9B" w:rsidR="008A58FE" w:rsidRDefault="00532EAD" w:rsidP="008A58FE">
            <w:ins w:id="26" w:author="Kirk A Hogden" w:date="2023-12-08T15:07:00Z">
              <w:r>
                <w:t>Yes</w:t>
              </w:r>
            </w:ins>
          </w:p>
        </w:tc>
      </w:tr>
      <w:tr w:rsidR="008A58FE" w14:paraId="44F65FDB" w14:textId="77777777" w:rsidTr="008A58FE">
        <w:tc>
          <w:tcPr>
            <w:tcW w:w="7514" w:type="dxa"/>
            <w:gridSpan w:val="2"/>
          </w:tcPr>
          <w:p w14:paraId="1815844A" w14:textId="1E157C28" w:rsidR="008A58FE" w:rsidRDefault="008A58FE" w:rsidP="008A58FE">
            <w:r>
              <w:t xml:space="preserve">Will </w:t>
            </w:r>
            <w:r w:rsidR="00D76DCF">
              <w:t>you destroy</w:t>
            </w:r>
            <w:r>
              <w:t xml:space="preserve"> all the data associated with this project securely after the project is complete</w:t>
            </w:r>
            <w:r w:rsidR="00D76DCF">
              <w:t>?</w:t>
            </w:r>
          </w:p>
        </w:tc>
        <w:tc>
          <w:tcPr>
            <w:tcW w:w="1178" w:type="dxa"/>
            <w:gridSpan w:val="2"/>
          </w:tcPr>
          <w:p w14:paraId="0C80D19E" w14:textId="5477096A" w:rsidR="008A58FE" w:rsidRDefault="000A3FFE" w:rsidP="008A58FE">
            <w:ins w:id="27" w:author="Kirk A Hogden" w:date="2023-12-11T18:04:00Z">
              <w:r>
                <w:t>Yes</w:t>
              </w:r>
            </w:ins>
          </w:p>
        </w:tc>
      </w:tr>
      <w:tr w:rsidR="008A58FE" w14:paraId="5FFAC830" w14:textId="77777777" w:rsidTr="008A58FE">
        <w:tc>
          <w:tcPr>
            <w:tcW w:w="8692" w:type="dxa"/>
            <w:gridSpan w:val="4"/>
          </w:tcPr>
          <w:p w14:paraId="3AC83D02" w14:textId="77777777" w:rsidR="008A58FE" w:rsidRDefault="008A58FE" w:rsidP="008A58FE"/>
          <w:p w14:paraId="2ED95782" w14:textId="77777777" w:rsidR="008A58FE" w:rsidRDefault="008A58FE" w:rsidP="008A58FE">
            <w:pPr>
              <w:rPr>
                <w:b/>
                <w:bCs/>
              </w:rPr>
            </w:pPr>
            <w:r w:rsidRPr="000727AE">
              <w:rPr>
                <w:b/>
                <w:bCs/>
              </w:rPr>
              <w:t>If the answers to all of the above were</w:t>
            </w:r>
            <w:r>
              <w:t xml:space="preserve"> “</w:t>
            </w:r>
            <w:r w:rsidRPr="000727AE">
              <w:rPr>
                <w:b/>
                <w:bCs/>
              </w:rPr>
              <w:t>yes</w:t>
            </w:r>
            <w:r>
              <w:t xml:space="preserve">”, please fill in the participant information sheet and the consent form below and ask your supervisor to return this application to:  </w:t>
            </w:r>
            <w:hyperlink r:id="rId13" w:history="1">
              <w:r w:rsidRPr="007C222A">
                <w:rPr>
                  <w:rStyle w:val="Hyperlink"/>
                </w:rPr>
                <w:t>fES-Ethics@gre.ac.uk</w:t>
              </w:r>
            </w:hyperlink>
            <w:r>
              <w:t xml:space="preserve"> after both the applicant and supervisor have signed and added the date to the declaration </w:t>
            </w:r>
            <w:r w:rsidRPr="000727AE">
              <w:rPr>
                <w:b/>
                <w:bCs/>
              </w:rPr>
              <w:t xml:space="preserve">(PART D) </w:t>
            </w:r>
            <w:r>
              <w:t xml:space="preserve">to confirm you have both read and endorse the application. </w:t>
            </w:r>
            <w:r w:rsidRPr="000727AE">
              <w:rPr>
                <w:b/>
                <w:bCs/>
              </w:rPr>
              <w:t xml:space="preserve">If the answers to any of the above were “no” </w:t>
            </w:r>
            <w:r w:rsidRPr="000727AE">
              <w:t xml:space="preserve">please proceed to </w:t>
            </w:r>
            <w:r w:rsidRPr="000727AE">
              <w:rPr>
                <w:b/>
                <w:bCs/>
              </w:rPr>
              <w:t>PART C.</w:t>
            </w:r>
          </w:p>
          <w:p w14:paraId="62FEF1A3" w14:textId="77777777" w:rsidR="008A58FE" w:rsidRPr="0037319D" w:rsidRDefault="008A58FE" w:rsidP="008A58FE"/>
          <w:p w14:paraId="6988EB21" w14:textId="77777777" w:rsidR="008A58FE" w:rsidRDefault="008A58FE" w:rsidP="008A58FE">
            <w:pPr>
              <w:rPr>
                <w:b/>
                <w:bCs/>
              </w:rPr>
            </w:pPr>
            <w:r>
              <w:rPr>
                <w:b/>
                <w:bCs/>
              </w:rPr>
              <w:lastRenderedPageBreak/>
              <w:t>The committee may ask you to fill in part C if they need to know more about your project in order to approve it.</w:t>
            </w:r>
          </w:p>
          <w:p w14:paraId="44B146ED" w14:textId="77777777" w:rsidR="008A58FE" w:rsidRPr="000727AE" w:rsidRDefault="008A58FE" w:rsidP="008A58FE">
            <w:pPr>
              <w:rPr>
                <w:b/>
                <w:bCs/>
              </w:rPr>
            </w:pPr>
          </w:p>
        </w:tc>
      </w:tr>
      <w:tr w:rsidR="008A58FE" w14:paraId="289E2DC8" w14:textId="77777777" w:rsidTr="008A58FE">
        <w:tc>
          <w:tcPr>
            <w:tcW w:w="8692" w:type="dxa"/>
            <w:gridSpan w:val="4"/>
            <w:shd w:val="clear" w:color="auto" w:fill="D9D9D9" w:themeFill="background1" w:themeFillShade="D9"/>
          </w:tcPr>
          <w:p w14:paraId="32DECE54" w14:textId="77777777" w:rsidR="008A58FE" w:rsidRPr="000727AE" w:rsidRDefault="008A58FE" w:rsidP="008A58FE">
            <w:pPr>
              <w:rPr>
                <w:b/>
                <w:bCs/>
              </w:rPr>
            </w:pPr>
            <w:r w:rsidRPr="000727AE">
              <w:rPr>
                <w:b/>
                <w:bCs/>
              </w:rPr>
              <w:lastRenderedPageBreak/>
              <w:t>PART C: Project Detail</w:t>
            </w:r>
          </w:p>
        </w:tc>
      </w:tr>
      <w:tr w:rsidR="008A58FE" w14:paraId="7AA66AF5" w14:textId="77777777" w:rsidTr="008A58FE">
        <w:tc>
          <w:tcPr>
            <w:tcW w:w="8692" w:type="dxa"/>
            <w:gridSpan w:val="4"/>
          </w:tcPr>
          <w:p w14:paraId="574F0D26" w14:textId="77777777" w:rsidR="008A58FE" w:rsidRPr="00CD4882" w:rsidRDefault="008A58FE" w:rsidP="008A58FE">
            <w:pPr>
              <w:rPr>
                <w:b/>
              </w:rPr>
            </w:pPr>
            <w:r w:rsidRPr="00CD4882">
              <w:rPr>
                <w:b/>
              </w:rPr>
              <w:t>2</w:t>
            </w:r>
            <w:r w:rsidRPr="006F5B27">
              <w:rPr>
                <w:b/>
              </w:rPr>
              <w:t xml:space="preserve">.  </w:t>
            </w:r>
            <w:hyperlink w:anchor="aimanddatacollectionmethod" w:history="1">
              <w:r w:rsidRPr="006F5B27">
                <w:rPr>
                  <w:rStyle w:val="Hyperlink"/>
                  <w:b/>
                </w:rPr>
                <w:t>State the aim of the project and the data collection method(s) you intend to use:</w:t>
              </w:r>
            </w:hyperlink>
          </w:p>
          <w:p w14:paraId="0EB84D30" w14:textId="77777777" w:rsidR="008A58FE" w:rsidRDefault="008A58FE" w:rsidP="008A58FE"/>
          <w:p w14:paraId="37D7D5D8" w14:textId="77777777" w:rsidR="001A09BA" w:rsidRDefault="00FC31D0" w:rsidP="008A58FE">
            <w:pPr>
              <w:spacing w:after="160" w:line="259" w:lineRule="auto"/>
              <w:ind w:right="906"/>
              <w:jc w:val="both"/>
              <w:rPr>
                <w:ins w:id="28" w:author="Kirk A Hogden" w:date="2023-12-11T15:04:00Z"/>
              </w:rPr>
            </w:pPr>
            <w:ins w:id="29" w:author="Kirk A Hogden" w:date="2023-12-11T14:58:00Z">
              <w:r>
                <w:t>Discovering what video game soundtrack methods make players feel more immersed during gameplay.</w:t>
              </w:r>
            </w:ins>
          </w:p>
          <w:p w14:paraId="4F75F0DF" w14:textId="0366EA2F" w:rsidR="008A58FE" w:rsidRDefault="00B03FB6" w:rsidP="008A58FE">
            <w:pPr>
              <w:spacing w:after="160" w:line="259" w:lineRule="auto"/>
              <w:ind w:right="906"/>
              <w:jc w:val="both"/>
            </w:pPr>
            <w:ins w:id="30" w:author="Kirk A Hogden" w:date="2023-12-11T20:14:00Z">
              <w:r>
                <w:t xml:space="preserve">A participant is invited to take part in </w:t>
              </w:r>
            </w:ins>
            <w:ins w:id="31" w:author="Kirk A Hogden" w:date="2023-12-11T20:15:00Z">
              <w:r>
                <w:t>research after filling in a consent form.</w:t>
              </w:r>
            </w:ins>
            <w:ins w:id="32" w:author="Kirk A Hogden" w:date="2023-12-11T20:14:00Z">
              <w:r>
                <w:t xml:space="preserve"> </w:t>
              </w:r>
            </w:ins>
            <w:ins w:id="33" w:author="Kirk A Hogden" w:date="2023-12-11T20:15:00Z">
              <w:r>
                <w:t xml:space="preserve">The participant is requested to </w:t>
              </w:r>
            </w:ins>
            <w:ins w:id="34" w:author="Kirk A Hogden" w:date="2023-12-11T15:00:00Z">
              <w:r w:rsidR="00FC31D0">
                <w:t xml:space="preserve">play </w:t>
              </w:r>
            </w:ins>
            <w:ins w:id="35" w:author="Kirk A Hogden" w:date="2023-12-11T20:15:00Z">
              <w:r>
                <w:t>a</w:t>
              </w:r>
            </w:ins>
            <w:ins w:id="36" w:author="Kirk A Hogden" w:date="2023-12-11T15:00:00Z">
              <w:r w:rsidR="00FC31D0">
                <w:t xml:space="preserve"> game (The proposed solution</w:t>
              </w:r>
            </w:ins>
            <w:ins w:id="37" w:author="Kirk A Hogden" w:date="2023-12-11T20:23:00Z">
              <w:r w:rsidR="00973C5D">
                <w:t>,</w:t>
              </w:r>
            </w:ins>
            <w:ins w:id="38" w:author="Kirk A Hogden" w:date="2023-12-11T15:00:00Z">
              <w:r w:rsidR="00FC31D0">
                <w:t>)</w:t>
              </w:r>
            </w:ins>
            <w:ins w:id="39" w:author="Kirk A Hogden" w:date="2023-12-11T20:16:00Z">
              <w:r w:rsidR="0099271F">
                <w:t xml:space="preserve"> in which</w:t>
              </w:r>
            </w:ins>
            <w:ins w:id="40" w:author="Kirk A Hogden" w:date="2023-12-11T15:00:00Z">
              <w:r w:rsidR="00FC31D0">
                <w:t xml:space="preserve"> Personal monitoring devices and webcam will be used to </w:t>
              </w:r>
            </w:ins>
            <w:ins w:id="41" w:author="Kirk A Hogden" w:date="2023-12-11T15:01:00Z">
              <w:r w:rsidR="00FC31D0">
                <w:t>read their emotions throughout gameplay</w:t>
              </w:r>
            </w:ins>
            <w:ins w:id="42" w:author="Kirk A Hogden" w:date="2023-12-11T20:16:00Z">
              <w:r w:rsidR="00332D0F">
                <w:t>.</w:t>
              </w:r>
              <w:r w:rsidR="00F52A93">
                <w:t xml:space="preserve"> During gameplay</w:t>
              </w:r>
            </w:ins>
            <w:ins w:id="43" w:author="Kirk A Hogden" w:date="2023-12-11T20:23:00Z">
              <w:r w:rsidR="00973C5D">
                <w:t>,</w:t>
              </w:r>
            </w:ins>
            <w:ins w:id="44" w:author="Kirk A Hogden" w:date="2023-12-11T20:17:00Z">
              <w:r w:rsidR="00F52A93">
                <w:t xml:space="preserve"> </w:t>
              </w:r>
            </w:ins>
            <w:ins w:id="45" w:author="Kirk A Hogden" w:date="2023-12-11T20:18:00Z">
              <w:r w:rsidR="00F52A93">
                <w:t>different methods of music soundtracks will play, from linear soundtracks</w:t>
              </w:r>
            </w:ins>
            <w:ins w:id="46" w:author="Kirk A Hogden" w:date="2023-12-11T20:24:00Z">
              <w:r w:rsidR="00973C5D">
                <w:t>,</w:t>
              </w:r>
            </w:ins>
            <w:ins w:id="47" w:author="Kirk A Hogden" w:date="2023-12-11T20:18:00Z">
              <w:r w:rsidR="00F52A93">
                <w:t xml:space="preserve"> </w:t>
              </w:r>
            </w:ins>
            <w:ins w:id="48" w:author="Kirk A Hogden" w:date="2023-12-11T20:24:00Z">
              <w:r w:rsidR="00973C5D">
                <w:t>to more adaptive music</w:t>
              </w:r>
            </w:ins>
            <w:ins w:id="49" w:author="Kirk A Hogden" w:date="2023-12-11T15:01:00Z">
              <w:r w:rsidR="00FC31D0">
                <w:t>.</w:t>
              </w:r>
            </w:ins>
            <w:ins w:id="50" w:author="Kirk A Hogden" w:date="2023-12-11T20:18:00Z">
              <w:r w:rsidR="00D24DB6">
                <w:t xml:space="preserve"> The researcher will </w:t>
              </w:r>
            </w:ins>
            <w:ins w:id="51" w:author="Kirk A Hogden" w:date="2023-12-11T20:19:00Z">
              <w:r w:rsidR="00D24DB6">
                <w:t>take notes of the readings that personal monitoring devices/webcam video show of the participant</w:t>
              </w:r>
            </w:ins>
            <w:ins w:id="52" w:author="Kirk A Hogden" w:date="2023-12-11T15:05:00Z">
              <w:r w:rsidR="001A09BA">
                <w:t>.</w:t>
              </w:r>
            </w:ins>
            <w:ins w:id="53" w:author="Kirk A Hogden" w:date="2023-12-11T15:02:00Z">
              <w:r w:rsidR="00F30A4C">
                <w:t xml:space="preserve"> A survey will allow for the participant to answer questions that hardware readings can’t output</w:t>
              </w:r>
            </w:ins>
            <w:ins w:id="54" w:author="Kirk A Hogden" w:date="2023-12-11T20:13:00Z">
              <w:r w:rsidR="00CC689B">
                <w:t xml:space="preserve">, these questions will allow them to input how they felt during the experience using their own words or </w:t>
              </w:r>
            </w:ins>
            <w:ins w:id="55" w:author="Kirk A Hogden" w:date="2023-12-11T20:23:00Z">
              <w:r w:rsidR="007E71AA">
                <w:t>Likert</w:t>
              </w:r>
            </w:ins>
            <w:ins w:id="56" w:author="Kirk A Hogden" w:date="2023-12-11T20:13:00Z">
              <w:r w:rsidR="00CC689B">
                <w:t xml:space="preserve"> scales</w:t>
              </w:r>
            </w:ins>
            <w:ins w:id="57" w:author="Kirk A Hogden" w:date="2023-12-11T15:02:00Z">
              <w:r w:rsidR="00F30A4C">
                <w:t>.</w:t>
              </w:r>
            </w:ins>
            <w:ins w:id="58" w:author="Kirk A Hogden" w:date="2023-12-11T15:03:00Z">
              <w:r w:rsidR="00A41DF4">
                <w:t xml:space="preserve"> After enough participants, collected data will be used to determine which soundtrack method had a better impact </w:t>
              </w:r>
            </w:ins>
            <w:ins w:id="59" w:author="Kirk A Hogden" w:date="2023-12-11T15:04:00Z">
              <w:r w:rsidR="00A41DF4">
                <w:t>on player immersion</w:t>
              </w:r>
            </w:ins>
            <w:ins w:id="60" w:author="Kirk A Hogden" w:date="2023-12-11T20:25:00Z">
              <w:r w:rsidR="009A1941">
                <w:t>, based on the common body readings and survey answers that participants give.</w:t>
              </w:r>
            </w:ins>
          </w:p>
        </w:tc>
      </w:tr>
      <w:tr w:rsidR="008A58FE" w14:paraId="251B31C0" w14:textId="77777777" w:rsidTr="008A58FE">
        <w:tc>
          <w:tcPr>
            <w:tcW w:w="8692" w:type="dxa"/>
            <w:gridSpan w:val="4"/>
            <w:shd w:val="clear" w:color="auto" w:fill="auto"/>
          </w:tcPr>
          <w:p w14:paraId="5D6231F0" w14:textId="77777777" w:rsidR="008A58FE" w:rsidRPr="00CD4882" w:rsidRDefault="008A58FE" w:rsidP="008A58FE">
            <w:pPr>
              <w:rPr>
                <w:b/>
              </w:rPr>
            </w:pPr>
            <w:r w:rsidRPr="00CD4882">
              <w:rPr>
                <w:b/>
              </w:rPr>
              <w:t xml:space="preserve">3. </w:t>
            </w:r>
            <w:hyperlink w:anchor="participantrecruitment" w:history="1">
              <w:r w:rsidRPr="00436AA7">
                <w:rPr>
                  <w:rStyle w:val="Hyperlink"/>
                  <w:b/>
                </w:rPr>
                <w:t>How many participants do you expect to take part in your study and how do you intend to recruit them?</w:t>
              </w:r>
            </w:hyperlink>
          </w:p>
          <w:p w14:paraId="1B22A49F" w14:textId="4394EF66" w:rsidR="008A58FE" w:rsidRDefault="008A58FE" w:rsidP="008A58FE"/>
          <w:p w14:paraId="1B1238D6" w14:textId="039324F2" w:rsidR="008A58FE" w:rsidRDefault="00965315" w:rsidP="008A58FE">
            <w:ins w:id="61" w:author="Kirk A Hogden" w:date="2023-12-11T19:29:00Z">
              <w:r>
                <w:t>A m</w:t>
              </w:r>
            </w:ins>
            <w:ins w:id="62" w:author="Kirk A Hogden" w:date="2023-12-11T19:28:00Z">
              <w:r>
                <w:t>inimum of ten of participants would be feasible for this project</w:t>
              </w:r>
            </w:ins>
            <w:ins w:id="63" w:author="Kirk A Hogden" w:date="2023-12-11T19:29:00Z">
              <w:r>
                <w:t>, as it would</w:t>
              </w:r>
            </w:ins>
            <w:ins w:id="64" w:author="Kirk A Hogden" w:date="2023-12-11T19:30:00Z">
              <w:r>
                <w:t xml:space="preserve"> be a realistic amount to compare data results with. </w:t>
              </w:r>
            </w:ins>
            <w:ins w:id="65" w:author="Kirk A Hogden" w:date="2023-12-11T19:31:00Z">
              <w:r>
                <w:t>Locating too many participants to opt into the study</w:t>
              </w:r>
            </w:ins>
            <w:ins w:id="66" w:author="Kirk A Hogden" w:date="2023-12-11T19:32:00Z">
              <w:r>
                <w:t xml:space="preserve"> could become time-consuming. </w:t>
              </w:r>
            </w:ins>
            <w:ins w:id="67" w:author="Kirk A Hogden" w:date="2023-12-11T19:34:00Z">
              <w:r>
                <w:t>Participants will be located in the King William building of the University of Greenwich campus</w:t>
              </w:r>
            </w:ins>
            <w:ins w:id="68" w:author="Kirk A Hogden" w:date="2023-12-11T19:35:00Z">
              <w:r>
                <w:t>, which is where research will take place as it contains the hardware necessary for this project.</w:t>
              </w:r>
            </w:ins>
          </w:p>
        </w:tc>
      </w:tr>
      <w:tr w:rsidR="008A58FE" w14:paraId="6F5F3485" w14:textId="77777777" w:rsidTr="008A58FE">
        <w:tc>
          <w:tcPr>
            <w:tcW w:w="8692" w:type="dxa"/>
            <w:gridSpan w:val="4"/>
            <w:shd w:val="clear" w:color="auto" w:fill="auto"/>
          </w:tcPr>
          <w:p w14:paraId="1F505B95" w14:textId="77777777" w:rsidR="008A58FE" w:rsidRPr="00CD4882" w:rsidRDefault="008A58FE" w:rsidP="008A58FE">
            <w:pPr>
              <w:rPr>
                <w:b/>
              </w:rPr>
            </w:pPr>
            <w:r w:rsidRPr="00CD4882">
              <w:rPr>
                <w:b/>
              </w:rPr>
              <w:t xml:space="preserve">4. </w:t>
            </w:r>
            <w:hyperlink w:anchor="whereconducted" w:history="1">
              <w:r w:rsidRPr="00436AA7">
                <w:rPr>
                  <w:rStyle w:val="Hyperlink"/>
                  <w:b/>
                </w:rPr>
                <w:t xml:space="preserve">Where will this research be undertaken </w:t>
              </w:r>
              <w:r w:rsidRPr="00436AA7">
                <w:rPr>
                  <w:rStyle w:val="Hyperlink"/>
                </w:rPr>
                <w:t>(location, place, country and/or online)</w:t>
              </w:r>
              <w:r w:rsidRPr="00436AA7">
                <w:rPr>
                  <w:rStyle w:val="Hyperlink"/>
                  <w:b/>
                </w:rPr>
                <w:t>?</w:t>
              </w:r>
            </w:hyperlink>
          </w:p>
          <w:p w14:paraId="68D62BE2" w14:textId="2A3F054F" w:rsidR="008A58FE" w:rsidRDefault="008A58FE" w:rsidP="008A58FE"/>
          <w:p w14:paraId="7B5E6540" w14:textId="7BDA259D" w:rsidR="008A58FE" w:rsidRPr="00C464BE" w:rsidRDefault="00C464BE" w:rsidP="008A58FE">
            <w:pPr>
              <w:rPr>
                <w:u w:val="single"/>
                <w:rPrChange w:id="69" w:author="Kirk A Hogden" w:date="2023-12-11T14:57:00Z">
                  <w:rPr/>
                </w:rPrChange>
              </w:rPr>
            </w:pPr>
            <w:ins w:id="70" w:author="Kirk A Hogden" w:date="2023-12-11T14:54:00Z">
              <w:r w:rsidRPr="00C464BE">
                <w:rPr>
                  <w:u w:val="single"/>
                  <w:rPrChange w:id="71" w:author="Kirk A Hogden" w:date="2023-12-11T14:57:00Z">
                    <w:rPr/>
                  </w:rPrChange>
                </w:rPr>
                <w:t xml:space="preserve">Research plans to take place in the University of Greenwich </w:t>
              </w:r>
            </w:ins>
            <w:ins w:id="72" w:author="Kirk A Hogden" w:date="2023-12-11T14:55:00Z">
              <w:r w:rsidRPr="00C464BE">
                <w:rPr>
                  <w:u w:val="single"/>
                  <w:rPrChange w:id="73" w:author="Kirk A Hogden" w:date="2023-12-11T14:57:00Z">
                    <w:rPr/>
                  </w:rPrChange>
                </w:rPr>
                <w:t>within the King William building, where necessary hardware can be borrowed. It i</w:t>
              </w:r>
            </w:ins>
            <w:ins w:id="74" w:author="Kirk A Hogden" w:date="2023-12-11T14:56:00Z">
              <w:r w:rsidRPr="00C464BE">
                <w:rPr>
                  <w:u w:val="single"/>
                  <w:rPrChange w:id="75" w:author="Kirk A Hogden" w:date="2023-12-11T14:57:00Z">
                    <w:rPr/>
                  </w:rPrChange>
                </w:rPr>
                <w:t xml:space="preserve">s intended participants have a quiet room alone to avoid distractions from surroundings. While participants partake in-person, a </w:t>
              </w:r>
            </w:ins>
            <w:ins w:id="76" w:author="Kirk A Hogden" w:date="2023-12-11T14:57:00Z">
              <w:r w:rsidRPr="00C464BE">
                <w:rPr>
                  <w:u w:val="single"/>
                  <w:rPrChange w:id="77" w:author="Kirk A Hogden" w:date="2023-12-11T14:57:00Z">
                    <w:rPr/>
                  </w:rPrChange>
                </w:rPr>
                <w:t>online survey will be part of the process.</w:t>
              </w:r>
            </w:ins>
          </w:p>
        </w:tc>
      </w:tr>
      <w:tr w:rsidR="008A58FE" w14:paraId="774E4082" w14:textId="77777777" w:rsidTr="008A58FE">
        <w:tc>
          <w:tcPr>
            <w:tcW w:w="7514" w:type="dxa"/>
            <w:gridSpan w:val="2"/>
            <w:shd w:val="clear" w:color="auto" w:fill="auto"/>
          </w:tcPr>
          <w:p w14:paraId="5D86ECFB" w14:textId="246359F4" w:rsidR="008A58FE" w:rsidRDefault="008A58FE" w:rsidP="008A58FE">
            <w:r w:rsidRPr="00CD4882">
              <w:rPr>
                <w:b/>
              </w:rPr>
              <w:t xml:space="preserve">5. </w:t>
            </w:r>
            <w:hyperlink w:anchor="externalestablishment" w:history="1">
              <w:r w:rsidRPr="00436AA7">
                <w:rPr>
                  <w:rStyle w:val="Hyperlink"/>
                  <w:b/>
                </w:rPr>
                <w:t>If this research is being undertaken outside the University do you have written confirmation from the establishments involved</w:t>
              </w:r>
              <w:r w:rsidRPr="00436AA7">
                <w:rPr>
                  <w:rStyle w:val="Hyperlink"/>
                </w:rPr>
                <w:t>?</w:t>
              </w:r>
            </w:hyperlink>
            <w:r w:rsidRPr="00CD4882">
              <w:t xml:space="preserve">   If YES please attach to this form.</w:t>
            </w:r>
          </w:p>
        </w:tc>
        <w:tc>
          <w:tcPr>
            <w:tcW w:w="532" w:type="dxa"/>
            <w:shd w:val="clear" w:color="auto" w:fill="auto"/>
          </w:tcPr>
          <w:p w14:paraId="1A381358" w14:textId="77777777" w:rsidR="008A58FE" w:rsidRDefault="008A58FE">
            <w:pPr>
              <w:jc w:val="center"/>
              <w:pPrChange w:id="78" w:author="Kirk A Hogden" w:date="2023-12-08T15:17:00Z">
                <w:pPr/>
              </w:pPrChange>
            </w:pPr>
          </w:p>
        </w:tc>
        <w:tc>
          <w:tcPr>
            <w:tcW w:w="646" w:type="dxa"/>
            <w:shd w:val="clear" w:color="auto" w:fill="auto"/>
          </w:tcPr>
          <w:p w14:paraId="744ADADA" w14:textId="77777777" w:rsidR="008A58FE" w:rsidRPr="00253092" w:rsidRDefault="008A58FE" w:rsidP="008A58FE">
            <w:pPr>
              <w:jc w:val="center"/>
            </w:pPr>
            <w:r w:rsidRPr="00253092">
              <w:t>NO</w:t>
            </w:r>
          </w:p>
          <w:p w14:paraId="76BACCC3" w14:textId="77777777" w:rsidR="008A58FE" w:rsidRDefault="008A58FE" w:rsidP="008A58FE">
            <w:pPr>
              <w:jc w:val="center"/>
            </w:pPr>
          </w:p>
        </w:tc>
      </w:tr>
      <w:tr w:rsidR="008A58FE" w14:paraId="7D1AB645" w14:textId="77777777" w:rsidTr="008A58FE">
        <w:tc>
          <w:tcPr>
            <w:tcW w:w="7514" w:type="dxa"/>
            <w:gridSpan w:val="2"/>
            <w:shd w:val="clear" w:color="auto" w:fill="auto"/>
          </w:tcPr>
          <w:p w14:paraId="100DBC2E" w14:textId="77777777" w:rsidR="008A58FE" w:rsidRDefault="008A58FE" w:rsidP="008A58FE">
            <w:r w:rsidRPr="00CD4882">
              <w:rPr>
                <w:b/>
              </w:rPr>
              <w:t xml:space="preserve">6. </w:t>
            </w:r>
            <w:hyperlink w:anchor="urec" w:history="1">
              <w:r w:rsidRPr="00436AA7">
                <w:rPr>
                  <w:rStyle w:val="Hyperlink"/>
                  <w:b/>
                </w:rPr>
                <w:t>Has this research previously been approved by UREC?</w:t>
              </w:r>
            </w:hyperlink>
            <w:r w:rsidRPr="00CD4882">
              <w:rPr>
                <w:b/>
              </w:rPr>
              <w:t xml:space="preserve">  </w:t>
            </w:r>
            <w:r w:rsidRPr="00CD4882">
              <w:t>If YES, list Principal Investigator, date and UREC number)</w:t>
            </w:r>
          </w:p>
        </w:tc>
        <w:tc>
          <w:tcPr>
            <w:tcW w:w="532" w:type="dxa"/>
            <w:shd w:val="clear" w:color="auto" w:fill="auto"/>
          </w:tcPr>
          <w:p w14:paraId="5FD1EF04" w14:textId="77777777" w:rsidR="008A58FE" w:rsidRPr="00253092" w:rsidRDefault="008A58FE" w:rsidP="007226E5">
            <w:pPr>
              <w:jc w:val="center"/>
            </w:pPr>
          </w:p>
        </w:tc>
        <w:tc>
          <w:tcPr>
            <w:tcW w:w="646" w:type="dxa"/>
            <w:shd w:val="clear" w:color="auto" w:fill="auto"/>
          </w:tcPr>
          <w:p w14:paraId="13CB60AC" w14:textId="77777777" w:rsidR="008A58FE" w:rsidRPr="00253092" w:rsidRDefault="008A58FE" w:rsidP="008A58FE">
            <w:pPr>
              <w:jc w:val="center"/>
            </w:pPr>
            <w:r w:rsidRPr="00253092">
              <w:t>NO</w:t>
            </w:r>
          </w:p>
          <w:p w14:paraId="7C484F64" w14:textId="77777777" w:rsidR="008A58FE" w:rsidRPr="00253092" w:rsidRDefault="008A58FE" w:rsidP="008A58FE">
            <w:pPr>
              <w:jc w:val="center"/>
            </w:pPr>
          </w:p>
        </w:tc>
      </w:tr>
      <w:tr w:rsidR="008A58FE" w14:paraId="269BE0C3" w14:textId="77777777" w:rsidTr="008A58FE">
        <w:trPr>
          <w:trHeight w:val="283"/>
        </w:trPr>
        <w:tc>
          <w:tcPr>
            <w:tcW w:w="8692" w:type="dxa"/>
            <w:gridSpan w:val="4"/>
            <w:shd w:val="clear" w:color="auto" w:fill="D9D9D9" w:themeFill="background1" w:themeFillShade="D9"/>
          </w:tcPr>
          <w:p w14:paraId="04CF7A85" w14:textId="77777777" w:rsidR="008A58FE" w:rsidRDefault="008A58FE" w:rsidP="008A58FE"/>
        </w:tc>
      </w:tr>
      <w:tr w:rsidR="008A58FE" w14:paraId="0C4959B5" w14:textId="77777777" w:rsidTr="008A58FE">
        <w:tc>
          <w:tcPr>
            <w:tcW w:w="7514" w:type="dxa"/>
            <w:gridSpan w:val="2"/>
          </w:tcPr>
          <w:p w14:paraId="3ADBC608" w14:textId="353098D1" w:rsidR="008A58FE" w:rsidRPr="008A58FE" w:rsidRDefault="008A58FE" w:rsidP="008A58FE">
            <w:pPr>
              <w:rPr>
                <w:b/>
              </w:rPr>
            </w:pPr>
            <w:r>
              <w:rPr>
                <w:b/>
              </w:rPr>
              <w:t>7</w:t>
            </w:r>
            <w:r w:rsidRPr="00613F42">
              <w:rPr>
                <w:b/>
              </w:rPr>
              <w:t>.</w:t>
            </w:r>
            <w:r>
              <w:t xml:space="preserve">  </w:t>
            </w:r>
            <w:hyperlink w:anchor="riskassessment" w:history="1">
              <w:r w:rsidRPr="00436AA7">
                <w:rPr>
                  <w:rStyle w:val="Hyperlink"/>
                  <w:b/>
                </w:rPr>
                <w:t>Risk Assessment</w:t>
              </w:r>
            </w:hyperlink>
            <w:r>
              <w:rPr>
                <w:b/>
              </w:rPr>
              <w:t xml:space="preserve"> </w:t>
            </w:r>
          </w:p>
        </w:tc>
        <w:tc>
          <w:tcPr>
            <w:tcW w:w="532" w:type="dxa"/>
            <w:shd w:val="clear" w:color="auto" w:fill="auto"/>
          </w:tcPr>
          <w:p w14:paraId="1C490311" w14:textId="77777777" w:rsidR="008A58FE" w:rsidRPr="00253092" w:rsidRDefault="008A58FE" w:rsidP="008A58FE">
            <w:pPr>
              <w:jc w:val="center"/>
            </w:pPr>
          </w:p>
        </w:tc>
        <w:tc>
          <w:tcPr>
            <w:tcW w:w="646" w:type="dxa"/>
            <w:shd w:val="clear" w:color="auto" w:fill="auto"/>
          </w:tcPr>
          <w:p w14:paraId="380754B4" w14:textId="77777777" w:rsidR="008A58FE" w:rsidRPr="00253092" w:rsidRDefault="008A58FE" w:rsidP="008A58FE">
            <w:pPr>
              <w:jc w:val="center"/>
            </w:pPr>
          </w:p>
        </w:tc>
      </w:tr>
      <w:tr w:rsidR="008A58FE" w14:paraId="2FCEA241" w14:textId="77777777" w:rsidTr="008A58FE">
        <w:tc>
          <w:tcPr>
            <w:tcW w:w="7514" w:type="dxa"/>
            <w:gridSpan w:val="2"/>
          </w:tcPr>
          <w:p w14:paraId="75031FD6" w14:textId="77777777" w:rsidR="008A58FE" w:rsidRDefault="008A58FE" w:rsidP="008A58FE">
            <w:r>
              <w:t>Is a risk assessment required?</w:t>
            </w:r>
          </w:p>
          <w:p w14:paraId="13E93F98" w14:textId="77777777" w:rsidR="008A58FE" w:rsidRDefault="008A58FE" w:rsidP="008A58FE">
            <w:pPr>
              <w:rPr>
                <w:b/>
              </w:rPr>
            </w:pPr>
          </w:p>
        </w:tc>
        <w:tc>
          <w:tcPr>
            <w:tcW w:w="532" w:type="dxa"/>
            <w:shd w:val="clear" w:color="auto" w:fill="auto"/>
          </w:tcPr>
          <w:p w14:paraId="76395E97" w14:textId="2975675E" w:rsidR="008A58FE" w:rsidRDefault="008A58FE" w:rsidP="008A58FE">
            <w:pPr>
              <w:jc w:val="center"/>
            </w:pPr>
          </w:p>
        </w:tc>
        <w:tc>
          <w:tcPr>
            <w:tcW w:w="646" w:type="dxa"/>
            <w:shd w:val="clear" w:color="auto" w:fill="auto"/>
          </w:tcPr>
          <w:p w14:paraId="11EEC5CA" w14:textId="77777777" w:rsidR="008A58FE" w:rsidRDefault="008A58FE" w:rsidP="008A58FE">
            <w:pPr>
              <w:jc w:val="center"/>
            </w:pPr>
            <w:r>
              <w:t>NO</w:t>
            </w:r>
          </w:p>
          <w:p w14:paraId="10267E79" w14:textId="77777777" w:rsidR="008A58FE" w:rsidRDefault="008A58FE" w:rsidP="008A58FE">
            <w:pPr>
              <w:jc w:val="center"/>
            </w:pPr>
          </w:p>
        </w:tc>
      </w:tr>
      <w:tr w:rsidR="008A58FE" w14:paraId="2A55B425" w14:textId="77777777" w:rsidTr="008A58FE">
        <w:tc>
          <w:tcPr>
            <w:tcW w:w="7514" w:type="dxa"/>
            <w:gridSpan w:val="2"/>
          </w:tcPr>
          <w:p w14:paraId="2533573B" w14:textId="77777777" w:rsidR="008A58FE" w:rsidRDefault="008A58FE" w:rsidP="008A58FE">
            <w:pPr>
              <w:rPr>
                <w:b/>
              </w:rPr>
            </w:pPr>
            <w:r>
              <w:t xml:space="preserve">Has a risk assessment been submitted and approved?   </w:t>
            </w:r>
          </w:p>
        </w:tc>
        <w:tc>
          <w:tcPr>
            <w:tcW w:w="532" w:type="dxa"/>
            <w:shd w:val="clear" w:color="auto" w:fill="auto"/>
          </w:tcPr>
          <w:p w14:paraId="2B427F39" w14:textId="77777777" w:rsidR="008A58FE" w:rsidRDefault="008A58FE" w:rsidP="007226E5">
            <w:pPr>
              <w:jc w:val="center"/>
            </w:pPr>
          </w:p>
        </w:tc>
        <w:tc>
          <w:tcPr>
            <w:tcW w:w="646" w:type="dxa"/>
            <w:shd w:val="clear" w:color="auto" w:fill="auto"/>
          </w:tcPr>
          <w:p w14:paraId="31176BE6" w14:textId="77777777" w:rsidR="008A58FE" w:rsidRDefault="008A58FE" w:rsidP="008A58FE">
            <w:pPr>
              <w:jc w:val="center"/>
            </w:pPr>
            <w:r>
              <w:t>NO</w:t>
            </w:r>
          </w:p>
          <w:p w14:paraId="6A932740" w14:textId="77777777" w:rsidR="008A58FE" w:rsidRDefault="008A58FE" w:rsidP="008A58FE">
            <w:pPr>
              <w:jc w:val="center"/>
            </w:pPr>
          </w:p>
        </w:tc>
      </w:tr>
      <w:tr w:rsidR="008A58FE" w14:paraId="75BCDCD5" w14:textId="77777777" w:rsidTr="008A58FE">
        <w:tc>
          <w:tcPr>
            <w:tcW w:w="8692" w:type="dxa"/>
            <w:gridSpan w:val="4"/>
            <w:shd w:val="clear" w:color="auto" w:fill="D9D9D9" w:themeFill="background1" w:themeFillShade="D9"/>
          </w:tcPr>
          <w:p w14:paraId="34ECA684" w14:textId="77777777" w:rsidR="008A58FE" w:rsidRPr="008E4B0E" w:rsidRDefault="008A58FE" w:rsidP="008A58FE">
            <w:pPr>
              <w:jc w:val="center"/>
              <w:rPr>
                <w:b/>
              </w:rPr>
            </w:pPr>
          </w:p>
        </w:tc>
      </w:tr>
      <w:tr w:rsidR="008A58FE" w14:paraId="241D1F23" w14:textId="77777777" w:rsidTr="008A58FE">
        <w:tc>
          <w:tcPr>
            <w:tcW w:w="8692" w:type="dxa"/>
            <w:gridSpan w:val="4"/>
          </w:tcPr>
          <w:p w14:paraId="28140C00" w14:textId="4232E2B9" w:rsidR="008A58FE" w:rsidRPr="008E4B0E" w:rsidRDefault="008A58FE" w:rsidP="008A58FE">
            <w:pPr>
              <w:rPr>
                <w:b/>
              </w:rPr>
            </w:pPr>
            <w:r>
              <w:rPr>
                <w:b/>
              </w:rPr>
              <w:t xml:space="preserve">8.  </w:t>
            </w:r>
            <w:r w:rsidRPr="008E4B0E">
              <w:rPr>
                <w:b/>
              </w:rPr>
              <w:t xml:space="preserve">Does your research involve any of the following common </w:t>
            </w:r>
            <w:r>
              <w:rPr>
                <w:b/>
              </w:rPr>
              <w:t>e</w:t>
            </w:r>
            <w:r w:rsidRPr="008E4B0E">
              <w:rPr>
                <w:b/>
              </w:rPr>
              <w:t>thical issues</w:t>
            </w:r>
            <w:r>
              <w:rPr>
                <w:b/>
              </w:rPr>
              <w:t xml:space="preserve">? </w:t>
            </w:r>
            <w:r>
              <w:t>(answer all please)</w:t>
            </w:r>
          </w:p>
        </w:tc>
      </w:tr>
      <w:tr w:rsidR="008A58FE" w14:paraId="1A9538D0" w14:textId="77777777" w:rsidTr="008A58FE">
        <w:tc>
          <w:tcPr>
            <w:tcW w:w="8692" w:type="dxa"/>
            <w:gridSpan w:val="4"/>
            <w:shd w:val="clear" w:color="auto" w:fill="F2F2F2" w:themeFill="background1" w:themeFillShade="F2"/>
          </w:tcPr>
          <w:p w14:paraId="0C4051F7" w14:textId="77777777" w:rsidR="008A58FE" w:rsidRPr="00CD4882" w:rsidRDefault="008A58FE" w:rsidP="008A58FE">
            <w:r>
              <w:t>Participant</w:t>
            </w:r>
            <w:r w:rsidRPr="00CD4882">
              <w:t xml:space="preserve"> Selection</w:t>
            </w:r>
          </w:p>
        </w:tc>
      </w:tr>
      <w:tr w:rsidR="008A58FE" w14:paraId="34A20BE6" w14:textId="77777777" w:rsidTr="008A58FE">
        <w:tc>
          <w:tcPr>
            <w:tcW w:w="7514" w:type="dxa"/>
            <w:gridSpan w:val="2"/>
          </w:tcPr>
          <w:p w14:paraId="69B1535C" w14:textId="77777777" w:rsidR="008A58FE" w:rsidRDefault="008A58FE" w:rsidP="008A58FE"/>
          <w:p w14:paraId="52D7DB6B" w14:textId="77777777" w:rsidR="008A58FE" w:rsidRDefault="00000000" w:rsidP="008A58FE">
            <w:hyperlink w:anchor="vulnerablepopulation" w:history="1">
              <w:r w:rsidR="008A58FE" w:rsidRPr="00436AA7">
                <w:rPr>
                  <w:rStyle w:val="Hyperlink"/>
                </w:rPr>
                <w:t>The use of vulnerable populations (addiction, mental illness, aged subjects)?</w:t>
              </w:r>
            </w:hyperlink>
          </w:p>
        </w:tc>
        <w:tc>
          <w:tcPr>
            <w:tcW w:w="532" w:type="dxa"/>
          </w:tcPr>
          <w:p w14:paraId="3E098066" w14:textId="1BD87173" w:rsidR="008A58FE" w:rsidRDefault="008A58FE" w:rsidP="008A58FE">
            <w:pPr>
              <w:jc w:val="center"/>
            </w:pPr>
          </w:p>
        </w:tc>
        <w:tc>
          <w:tcPr>
            <w:tcW w:w="646" w:type="dxa"/>
          </w:tcPr>
          <w:p w14:paraId="0D8F8B72" w14:textId="77777777" w:rsidR="008A58FE" w:rsidRDefault="008A58FE" w:rsidP="008A58FE">
            <w:pPr>
              <w:jc w:val="center"/>
            </w:pPr>
            <w:r>
              <w:t>NO</w:t>
            </w:r>
          </w:p>
          <w:p w14:paraId="56E54557" w14:textId="77777777" w:rsidR="008A58FE" w:rsidRDefault="008A58FE" w:rsidP="008A58FE">
            <w:pPr>
              <w:jc w:val="center"/>
            </w:pPr>
          </w:p>
        </w:tc>
      </w:tr>
      <w:tr w:rsidR="008A58FE" w14:paraId="39D977B9" w14:textId="77777777" w:rsidTr="008A58FE">
        <w:tc>
          <w:tcPr>
            <w:tcW w:w="7514" w:type="dxa"/>
            <w:gridSpan w:val="2"/>
          </w:tcPr>
          <w:p w14:paraId="47AF429B" w14:textId="77777777" w:rsidR="008A58FE" w:rsidRDefault="008A58FE" w:rsidP="008A58FE"/>
          <w:p w14:paraId="299B1C29" w14:textId="77777777" w:rsidR="008A58FE" w:rsidRDefault="00000000" w:rsidP="008A58FE">
            <w:hyperlink w:anchor="under18" w:history="1">
              <w:r w:rsidR="008A58FE" w:rsidRPr="00436AA7">
                <w:rPr>
                  <w:rStyle w:val="Hyperlink"/>
                </w:rPr>
                <w:t>Involvement of children under 18?</w:t>
              </w:r>
            </w:hyperlink>
          </w:p>
        </w:tc>
        <w:tc>
          <w:tcPr>
            <w:tcW w:w="532" w:type="dxa"/>
          </w:tcPr>
          <w:p w14:paraId="3E94214B" w14:textId="72D824C2" w:rsidR="008A58FE" w:rsidRDefault="008A58FE" w:rsidP="008A58FE">
            <w:pPr>
              <w:jc w:val="center"/>
            </w:pPr>
          </w:p>
        </w:tc>
        <w:tc>
          <w:tcPr>
            <w:tcW w:w="646" w:type="dxa"/>
          </w:tcPr>
          <w:p w14:paraId="53CE1043" w14:textId="77777777" w:rsidR="008A58FE" w:rsidRDefault="008A58FE" w:rsidP="008A58FE">
            <w:pPr>
              <w:jc w:val="center"/>
            </w:pPr>
            <w:r>
              <w:t>NO</w:t>
            </w:r>
          </w:p>
          <w:p w14:paraId="2352C843" w14:textId="77777777" w:rsidR="008A58FE" w:rsidRDefault="008A58FE" w:rsidP="008A58FE">
            <w:pPr>
              <w:jc w:val="center"/>
            </w:pPr>
          </w:p>
        </w:tc>
      </w:tr>
      <w:tr w:rsidR="008A58FE" w14:paraId="4EBC2E92" w14:textId="77777777" w:rsidTr="008A58FE">
        <w:tc>
          <w:tcPr>
            <w:tcW w:w="7514" w:type="dxa"/>
            <w:gridSpan w:val="2"/>
          </w:tcPr>
          <w:p w14:paraId="66D2D5B0" w14:textId="77777777" w:rsidR="008A58FE" w:rsidRDefault="008A58FE" w:rsidP="008A58FE"/>
          <w:p w14:paraId="415CA6D7" w14:textId="77777777" w:rsidR="008A58FE" w:rsidRDefault="00000000" w:rsidP="008A58FE">
            <w:hyperlink w:anchor="under16" w:history="1">
              <w:r w:rsidR="008A58FE" w:rsidRPr="00436AA7">
                <w:rPr>
                  <w:rStyle w:val="Hyperlink"/>
                </w:rPr>
                <w:t>Involvement of children under 16?</w:t>
              </w:r>
            </w:hyperlink>
          </w:p>
        </w:tc>
        <w:tc>
          <w:tcPr>
            <w:tcW w:w="532" w:type="dxa"/>
          </w:tcPr>
          <w:p w14:paraId="1A796125" w14:textId="7A4752AF" w:rsidR="008A58FE" w:rsidRDefault="008A58FE" w:rsidP="008A58FE">
            <w:pPr>
              <w:jc w:val="center"/>
            </w:pPr>
          </w:p>
        </w:tc>
        <w:tc>
          <w:tcPr>
            <w:tcW w:w="646" w:type="dxa"/>
          </w:tcPr>
          <w:p w14:paraId="3D909684" w14:textId="77777777" w:rsidR="008A58FE" w:rsidRDefault="008A58FE" w:rsidP="008A58FE">
            <w:pPr>
              <w:jc w:val="center"/>
            </w:pPr>
            <w:r>
              <w:t>NO</w:t>
            </w:r>
          </w:p>
          <w:p w14:paraId="6EEB2A21" w14:textId="77777777" w:rsidR="008A58FE" w:rsidRDefault="008A58FE" w:rsidP="008A58FE">
            <w:pPr>
              <w:jc w:val="center"/>
            </w:pPr>
          </w:p>
        </w:tc>
      </w:tr>
      <w:tr w:rsidR="008A58FE" w14:paraId="310FAE8C" w14:textId="77777777" w:rsidTr="008A58FE">
        <w:tc>
          <w:tcPr>
            <w:tcW w:w="8692" w:type="dxa"/>
            <w:gridSpan w:val="4"/>
            <w:shd w:val="clear" w:color="auto" w:fill="D9D9D9" w:themeFill="background1" w:themeFillShade="D9"/>
          </w:tcPr>
          <w:p w14:paraId="2453772D" w14:textId="77777777" w:rsidR="008A58FE" w:rsidRDefault="008A58FE" w:rsidP="008A58FE">
            <w:r>
              <w:t>Data Collection Methods</w:t>
            </w:r>
          </w:p>
        </w:tc>
      </w:tr>
      <w:tr w:rsidR="008A58FE" w14:paraId="2F429C68" w14:textId="77777777" w:rsidTr="008A58FE">
        <w:tc>
          <w:tcPr>
            <w:tcW w:w="7514" w:type="dxa"/>
            <w:gridSpan w:val="2"/>
          </w:tcPr>
          <w:p w14:paraId="41A8095A" w14:textId="77777777" w:rsidR="008A58FE" w:rsidRDefault="008A58FE" w:rsidP="008A58FE"/>
          <w:p w14:paraId="667B8906" w14:textId="77777777" w:rsidR="008A58FE" w:rsidRDefault="00000000" w:rsidP="008A58FE">
            <w:hyperlink w:anchor="fingerprick" w:history="1">
              <w:r w:rsidR="008A58FE" w:rsidRPr="00436AA7">
                <w:rPr>
                  <w:rStyle w:val="Hyperlink"/>
                </w:rPr>
                <w:t>Use of finger prick blood sampling?</w:t>
              </w:r>
            </w:hyperlink>
          </w:p>
        </w:tc>
        <w:tc>
          <w:tcPr>
            <w:tcW w:w="532" w:type="dxa"/>
          </w:tcPr>
          <w:p w14:paraId="2C44A863" w14:textId="70ABA8CD" w:rsidR="008A58FE" w:rsidRDefault="008A58FE" w:rsidP="008A58FE">
            <w:pPr>
              <w:jc w:val="center"/>
            </w:pPr>
          </w:p>
        </w:tc>
        <w:tc>
          <w:tcPr>
            <w:tcW w:w="646" w:type="dxa"/>
          </w:tcPr>
          <w:p w14:paraId="60FCA572" w14:textId="77777777" w:rsidR="008A58FE" w:rsidRDefault="008A58FE" w:rsidP="008A58FE">
            <w:pPr>
              <w:jc w:val="center"/>
            </w:pPr>
            <w:r>
              <w:t>NO</w:t>
            </w:r>
          </w:p>
          <w:p w14:paraId="5763EB31" w14:textId="77777777" w:rsidR="008A58FE" w:rsidRDefault="008A58FE" w:rsidP="008A58FE">
            <w:pPr>
              <w:jc w:val="center"/>
            </w:pPr>
          </w:p>
        </w:tc>
      </w:tr>
      <w:tr w:rsidR="008A58FE" w14:paraId="2FC64083" w14:textId="77777777" w:rsidTr="008A58FE">
        <w:tc>
          <w:tcPr>
            <w:tcW w:w="7514" w:type="dxa"/>
            <w:gridSpan w:val="2"/>
          </w:tcPr>
          <w:p w14:paraId="297700F3" w14:textId="77777777" w:rsidR="008A58FE" w:rsidRDefault="008A58FE" w:rsidP="008A58FE"/>
          <w:p w14:paraId="556C2279" w14:textId="77777777" w:rsidR="008A58FE" w:rsidRDefault="00000000" w:rsidP="008A58FE">
            <w:hyperlink w:anchor="venousblood" w:history="1">
              <w:r w:rsidR="008A58FE" w:rsidRPr="000806CD">
                <w:rPr>
                  <w:rStyle w:val="Hyperlink"/>
                </w:rPr>
                <w:t>Venous blood sampling?</w:t>
              </w:r>
            </w:hyperlink>
          </w:p>
        </w:tc>
        <w:tc>
          <w:tcPr>
            <w:tcW w:w="532" w:type="dxa"/>
          </w:tcPr>
          <w:p w14:paraId="30735EA4" w14:textId="2AA50651" w:rsidR="008A58FE" w:rsidRDefault="008A58FE" w:rsidP="008A58FE">
            <w:pPr>
              <w:jc w:val="center"/>
            </w:pPr>
          </w:p>
        </w:tc>
        <w:tc>
          <w:tcPr>
            <w:tcW w:w="646" w:type="dxa"/>
          </w:tcPr>
          <w:p w14:paraId="55027585" w14:textId="77777777" w:rsidR="008A58FE" w:rsidRDefault="008A58FE" w:rsidP="008A58FE">
            <w:pPr>
              <w:jc w:val="center"/>
            </w:pPr>
            <w:r>
              <w:t>NO</w:t>
            </w:r>
          </w:p>
          <w:p w14:paraId="5A635525" w14:textId="77777777" w:rsidR="008A58FE" w:rsidRDefault="008A58FE" w:rsidP="008A58FE">
            <w:pPr>
              <w:jc w:val="center"/>
            </w:pPr>
          </w:p>
        </w:tc>
      </w:tr>
      <w:tr w:rsidR="008A58FE" w14:paraId="4D7A5920" w14:textId="77777777" w:rsidTr="008A58FE">
        <w:tc>
          <w:tcPr>
            <w:tcW w:w="7514" w:type="dxa"/>
            <w:gridSpan w:val="2"/>
          </w:tcPr>
          <w:p w14:paraId="63A5B3C9" w14:textId="77777777" w:rsidR="008A58FE" w:rsidRDefault="008A58FE" w:rsidP="008A58FE"/>
          <w:p w14:paraId="66EF09D2" w14:textId="77777777" w:rsidR="008A58FE" w:rsidRDefault="00000000" w:rsidP="008A58FE">
            <w:hyperlink w:anchor="ingestionofmaterial" w:history="1">
              <w:r w:rsidR="008A58FE" w:rsidRPr="000806CD">
                <w:rPr>
                  <w:rStyle w:val="Hyperlink"/>
                </w:rPr>
                <w:t>Ingestion of material (food /supplements)?</w:t>
              </w:r>
            </w:hyperlink>
          </w:p>
        </w:tc>
        <w:tc>
          <w:tcPr>
            <w:tcW w:w="532" w:type="dxa"/>
          </w:tcPr>
          <w:p w14:paraId="7B58BB64" w14:textId="45DDAAFB" w:rsidR="008A58FE" w:rsidRDefault="008A58FE" w:rsidP="008A58FE">
            <w:pPr>
              <w:jc w:val="center"/>
            </w:pPr>
          </w:p>
        </w:tc>
        <w:tc>
          <w:tcPr>
            <w:tcW w:w="646" w:type="dxa"/>
          </w:tcPr>
          <w:p w14:paraId="1619E012" w14:textId="77777777" w:rsidR="008A58FE" w:rsidRDefault="008A58FE" w:rsidP="008A58FE">
            <w:pPr>
              <w:jc w:val="center"/>
            </w:pPr>
            <w:r>
              <w:t>NO</w:t>
            </w:r>
          </w:p>
          <w:p w14:paraId="79B5C603" w14:textId="77777777" w:rsidR="008A58FE" w:rsidRDefault="008A58FE" w:rsidP="008A58FE">
            <w:pPr>
              <w:jc w:val="center"/>
            </w:pPr>
          </w:p>
        </w:tc>
      </w:tr>
      <w:tr w:rsidR="008A58FE" w14:paraId="24C12D8C" w14:textId="77777777" w:rsidTr="008A58FE">
        <w:tc>
          <w:tcPr>
            <w:tcW w:w="7514" w:type="dxa"/>
            <w:gridSpan w:val="2"/>
          </w:tcPr>
          <w:p w14:paraId="69B9FA29" w14:textId="77777777" w:rsidR="008A58FE" w:rsidRDefault="008A58FE" w:rsidP="008A58FE"/>
          <w:p w14:paraId="1EBEF96C" w14:textId="77777777" w:rsidR="008A58FE" w:rsidRDefault="00000000" w:rsidP="008A58FE">
            <w:hyperlink w:anchor="physicalcontact" w:history="1">
              <w:r w:rsidR="008A58FE" w:rsidRPr="000806CD">
                <w:rPr>
                  <w:rStyle w:val="Hyperlink"/>
                </w:rPr>
                <w:t>The involvement of any other physical contact not listed above?</w:t>
              </w:r>
            </w:hyperlink>
          </w:p>
        </w:tc>
        <w:tc>
          <w:tcPr>
            <w:tcW w:w="532" w:type="dxa"/>
          </w:tcPr>
          <w:p w14:paraId="1F7367BF" w14:textId="21ABEED7" w:rsidR="008A58FE" w:rsidRDefault="008A58FE" w:rsidP="008A58FE">
            <w:pPr>
              <w:jc w:val="center"/>
            </w:pPr>
          </w:p>
        </w:tc>
        <w:tc>
          <w:tcPr>
            <w:tcW w:w="646" w:type="dxa"/>
          </w:tcPr>
          <w:p w14:paraId="295FD71D" w14:textId="77777777" w:rsidR="008A58FE" w:rsidRDefault="008A58FE" w:rsidP="008A58FE">
            <w:pPr>
              <w:jc w:val="center"/>
            </w:pPr>
            <w:r>
              <w:t>NO</w:t>
            </w:r>
          </w:p>
          <w:p w14:paraId="5CCC4D5F" w14:textId="77777777" w:rsidR="008A58FE" w:rsidRDefault="008A58FE" w:rsidP="008A58FE">
            <w:pPr>
              <w:jc w:val="center"/>
            </w:pPr>
          </w:p>
        </w:tc>
      </w:tr>
      <w:tr w:rsidR="008A58FE" w14:paraId="1298E606" w14:textId="77777777" w:rsidTr="008A58FE">
        <w:tc>
          <w:tcPr>
            <w:tcW w:w="7514" w:type="dxa"/>
            <w:gridSpan w:val="2"/>
          </w:tcPr>
          <w:p w14:paraId="21FD2D40" w14:textId="77777777" w:rsidR="008A58FE" w:rsidRDefault="008A58FE" w:rsidP="008A58FE"/>
          <w:p w14:paraId="08BDBE7B" w14:textId="77777777" w:rsidR="008A58FE" w:rsidRDefault="00000000" w:rsidP="008A58FE">
            <w:hyperlink w:anchor="validatedpublishedq" w:history="1">
              <w:r w:rsidR="008A58FE" w:rsidRPr="000806CD">
                <w:rPr>
                  <w:rStyle w:val="Hyperlink"/>
                </w:rPr>
                <w:t>Use of a validated published questionnaire (including a pre-health screening questionnaire)?</w:t>
              </w:r>
            </w:hyperlink>
          </w:p>
        </w:tc>
        <w:tc>
          <w:tcPr>
            <w:tcW w:w="532" w:type="dxa"/>
          </w:tcPr>
          <w:p w14:paraId="72411A12" w14:textId="6424DC75" w:rsidR="008A58FE" w:rsidRDefault="008A58FE" w:rsidP="008A58FE">
            <w:pPr>
              <w:jc w:val="center"/>
            </w:pPr>
          </w:p>
        </w:tc>
        <w:tc>
          <w:tcPr>
            <w:tcW w:w="646" w:type="dxa"/>
          </w:tcPr>
          <w:p w14:paraId="469216E1" w14:textId="77777777" w:rsidR="008A58FE" w:rsidRDefault="008A58FE" w:rsidP="008A58FE">
            <w:pPr>
              <w:jc w:val="center"/>
            </w:pPr>
            <w:r>
              <w:t>NO</w:t>
            </w:r>
          </w:p>
          <w:p w14:paraId="6D8496C5" w14:textId="77777777" w:rsidR="008A58FE" w:rsidRDefault="008A58FE" w:rsidP="008A58FE">
            <w:pPr>
              <w:jc w:val="center"/>
            </w:pPr>
          </w:p>
        </w:tc>
      </w:tr>
      <w:tr w:rsidR="008A58FE" w14:paraId="72CBFF0D" w14:textId="77777777" w:rsidTr="008A58FE">
        <w:tc>
          <w:tcPr>
            <w:tcW w:w="7514" w:type="dxa"/>
            <w:gridSpan w:val="2"/>
          </w:tcPr>
          <w:p w14:paraId="0EBD41BC" w14:textId="77777777" w:rsidR="008A58FE" w:rsidRDefault="008A58FE" w:rsidP="008A58FE"/>
          <w:p w14:paraId="0D8F7CB3" w14:textId="77777777" w:rsidR="008A58FE" w:rsidRDefault="00000000" w:rsidP="008A58FE">
            <w:hyperlink w:anchor="qapprovedbyfrecorurec" w:history="1">
              <w:r w:rsidR="008A58FE" w:rsidRPr="000806CD">
                <w:rPr>
                  <w:rStyle w:val="Hyperlink"/>
                </w:rPr>
                <w:t xml:space="preserve">Use of a questionnaire previously approved by </w:t>
              </w:r>
              <w:r w:rsidR="008A58FE">
                <w:rPr>
                  <w:rStyle w:val="Hyperlink"/>
                </w:rPr>
                <w:t>F</w:t>
              </w:r>
              <w:r w:rsidR="008A58FE" w:rsidRPr="000806CD">
                <w:rPr>
                  <w:rStyle w:val="Hyperlink"/>
                </w:rPr>
                <w:t>R</w:t>
              </w:r>
              <w:r w:rsidR="008A58FE" w:rsidRPr="000806CD">
                <w:rPr>
                  <w:rStyle w:val="Hyperlink"/>
                </w:rPr>
                <w:t xml:space="preserve">EC or </w:t>
              </w:r>
              <w:r w:rsidR="008A58FE">
                <w:rPr>
                  <w:rStyle w:val="Hyperlink"/>
                </w:rPr>
                <w:t>U</w:t>
              </w:r>
              <w:r w:rsidR="008A58FE" w:rsidRPr="000806CD">
                <w:rPr>
                  <w:rStyle w:val="Hyperlink"/>
                </w:rPr>
                <w:t>RE</w:t>
              </w:r>
              <w:r w:rsidR="008A58FE">
                <w:rPr>
                  <w:rStyle w:val="Hyperlink"/>
                </w:rPr>
                <w:t>B</w:t>
              </w:r>
              <w:r w:rsidR="008A58FE" w:rsidRPr="000806CD">
                <w:rPr>
                  <w:rStyle w:val="Hyperlink"/>
                </w:rPr>
                <w:t>?</w:t>
              </w:r>
            </w:hyperlink>
          </w:p>
        </w:tc>
        <w:tc>
          <w:tcPr>
            <w:tcW w:w="532" w:type="dxa"/>
          </w:tcPr>
          <w:p w14:paraId="54AFA9BB" w14:textId="5588C57F" w:rsidR="008A58FE" w:rsidRDefault="008A58FE" w:rsidP="008A58FE">
            <w:pPr>
              <w:jc w:val="center"/>
            </w:pPr>
          </w:p>
        </w:tc>
        <w:tc>
          <w:tcPr>
            <w:tcW w:w="646" w:type="dxa"/>
          </w:tcPr>
          <w:p w14:paraId="720F4871" w14:textId="77777777" w:rsidR="008A58FE" w:rsidRDefault="008A58FE" w:rsidP="008A58FE">
            <w:pPr>
              <w:jc w:val="center"/>
            </w:pPr>
            <w:r>
              <w:t>NO</w:t>
            </w:r>
          </w:p>
          <w:p w14:paraId="4F5B0B44" w14:textId="77777777" w:rsidR="008A58FE" w:rsidRDefault="008A58FE" w:rsidP="008A58FE">
            <w:pPr>
              <w:jc w:val="center"/>
            </w:pPr>
          </w:p>
        </w:tc>
      </w:tr>
      <w:tr w:rsidR="008A58FE" w14:paraId="20A07FF0" w14:textId="77777777" w:rsidTr="008A58FE">
        <w:tc>
          <w:tcPr>
            <w:tcW w:w="7514" w:type="dxa"/>
            <w:gridSpan w:val="2"/>
          </w:tcPr>
          <w:p w14:paraId="17047D47" w14:textId="77777777" w:rsidR="008A58FE" w:rsidRDefault="008A58FE" w:rsidP="008A58FE"/>
          <w:p w14:paraId="2246C178" w14:textId="77777777" w:rsidR="008A58FE" w:rsidRDefault="00000000" w:rsidP="008A58FE">
            <w:hyperlink w:anchor="newadaptedq" w:history="1">
              <w:r w:rsidR="008A58FE" w:rsidRPr="000806CD">
                <w:rPr>
                  <w:rStyle w:val="Hyperlink"/>
                </w:rPr>
                <w:t>Use of a new/adapted que</w:t>
              </w:r>
              <w:r w:rsidR="008A58FE" w:rsidRPr="000806CD">
                <w:rPr>
                  <w:rStyle w:val="Hyperlink"/>
                </w:rPr>
                <w:t>s</w:t>
              </w:r>
              <w:r w:rsidR="008A58FE" w:rsidRPr="000806CD">
                <w:rPr>
                  <w:rStyle w:val="Hyperlink"/>
                </w:rPr>
                <w:t>tionnaire or semi-structured interview checklist?</w:t>
              </w:r>
            </w:hyperlink>
          </w:p>
        </w:tc>
        <w:tc>
          <w:tcPr>
            <w:tcW w:w="532" w:type="dxa"/>
          </w:tcPr>
          <w:p w14:paraId="0F78E6AC" w14:textId="77777777" w:rsidR="008A58FE" w:rsidRDefault="008A58FE" w:rsidP="008A58FE">
            <w:pPr>
              <w:jc w:val="center"/>
            </w:pPr>
            <w:r>
              <w:t>YES</w:t>
            </w:r>
          </w:p>
          <w:p w14:paraId="2C36124D" w14:textId="77777777" w:rsidR="008A58FE" w:rsidRDefault="008A58FE" w:rsidP="008A58FE">
            <w:pPr>
              <w:jc w:val="center"/>
            </w:pPr>
          </w:p>
        </w:tc>
        <w:tc>
          <w:tcPr>
            <w:tcW w:w="646" w:type="dxa"/>
          </w:tcPr>
          <w:p w14:paraId="3168E831" w14:textId="6B39948B" w:rsidR="008A58FE" w:rsidRDefault="008A58FE" w:rsidP="008A58FE">
            <w:pPr>
              <w:jc w:val="center"/>
            </w:pPr>
          </w:p>
        </w:tc>
      </w:tr>
      <w:tr w:rsidR="008A58FE" w14:paraId="43C8817A" w14:textId="77777777" w:rsidTr="008A58FE">
        <w:tc>
          <w:tcPr>
            <w:tcW w:w="7514" w:type="dxa"/>
            <w:gridSpan w:val="2"/>
          </w:tcPr>
          <w:p w14:paraId="4858CF63" w14:textId="77777777" w:rsidR="008A58FE" w:rsidRDefault="008A58FE" w:rsidP="008A58FE"/>
          <w:p w14:paraId="1218E175" w14:textId="77777777" w:rsidR="008A58FE" w:rsidRDefault="00000000" w:rsidP="008A58FE">
            <w:hyperlink w:anchor="sensitivedata" w:history="1">
              <w:r w:rsidR="008A58FE" w:rsidRPr="008A3B5F">
                <w:rPr>
                  <w:rStyle w:val="Hyperlink"/>
                </w:rPr>
                <w:t>Are you collecting sensitive personal data such as sexuality, criminal offences, etc?</w:t>
              </w:r>
            </w:hyperlink>
          </w:p>
        </w:tc>
        <w:tc>
          <w:tcPr>
            <w:tcW w:w="532" w:type="dxa"/>
          </w:tcPr>
          <w:p w14:paraId="678F4495" w14:textId="77777777" w:rsidR="008A58FE" w:rsidRDefault="008A58FE" w:rsidP="00E836CA">
            <w:pPr>
              <w:jc w:val="center"/>
            </w:pPr>
          </w:p>
        </w:tc>
        <w:tc>
          <w:tcPr>
            <w:tcW w:w="646" w:type="dxa"/>
          </w:tcPr>
          <w:p w14:paraId="7E46F5F8" w14:textId="77777777" w:rsidR="008A58FE" w:rsidRDefault="008A58FE" w:rsidP="008A58FE">
            <w:pPr>
              <w:jc w:val="center"/>
            </w:pPr>
            <w:r>
              <w:t>NO</w:t>
            </w:r>
          </w:p>
          <w:p w14:paraId="0357363D" w14:textId="77777777" w:rsidR="008A58FE" w:rsidRDefault="008A58FE" w:rsidP="008A58FE">
            <w:pPr>
              <w:jc w:val="center"/>
            </w:pPr>
          </w:p>
        </w:tc>
      </w:tr>
      <w:tr w:rsidR="008A58FE" w14:paraId="0C7CB200" w14:textId="77777777" w:rsidTr="008A58FE">
        <w:tc>
          <w:tcPr>
            <w:tcW w:w="7514" w:type="dxa"/>
            <w:gridSpan w:val="2"/>
          </w:tcPr>
          <w:p w14:paraId="7E1BEB73" w14:textId="77777777" w:rsidR="008A58FE" w:rsidRDefault="008A58FE" w:rsidP="008A58FE"/>
          <w:p w14:paraId="67715FE5" w14:textId="3948BBC3" w:rsidR="008A58FE" w:rsidRDefault="00000000" w:rsidP="008A58FE">
            <w:hyperlink w:anchor="volunteeerinformation1" w:history="1">
              <w:r w:rsidR="008A58FE" w:rsidRPr="00487A14">
                <w:rPr>
                  <w:rStyle w:val="Hyperlink"/>
                </w:rPr>
                <w:t>Will volunteers be collecting data on your behalf?</w:t>
              </w:r>
            </w:hyperlink>
          </w:p>
        </w:tc>
        <w:tc>
          <w:tcPr>
            <w:tcW w:w="532" w:type="dxa"/>
          </w:tcPr>
          <w:p w14:paraId="0378B9F3" w14:textId="63EBB128" w:rsidR="008A58FE" w:rsidRDefault="008A58FE" w:rsidP="008A58FE">
            <w:pPr>
              <w:jc w:val="center"/>
            </w:pPr>
          </w:p>
        </w:tc>
        <w:tc>
          <w:tcPr>
            <w:tcW w:w="646" w:type="dxa"/>
          </w:tcPr>
          <w:p w14:paraId="49824604" w14:textId="77777777" w:rsidR="008A58FE" w:rsidRDefault="008A58FE" w:rsidP="008A58FE">
            <w:pPr>
              <w:jc w:val="center"/>
            </w:pPr>
            <w:r>
              <w:t>NO</w:t>
            </w:r>
          </w:p>
          <w:p w14:paraId="25C4DDC6" w14:textId="77777777" w:rsidR="008A58FE" w:rsidRDefault="008A58FE" w:rsidP="008A58FE">
            <w:pPr>
              <w:jc w:val="center"/>
            </w:pPr>
          </w:p>
        </w:tc>
      </w:tr>
      <w:tr w:rsidR="008A58FE" w14:paraId="7CD68088" w14:textId="77777777" w:rsidTr="008A58FE">
        <w:tc>
          <w:tcPr>
            <w:tcW w:w="8692" w:type="dxa"/>
            <w:gridSpan w:val="4"/>
            <w:shd w:val="clear" w:color="auto" w:fill="D9D9D9" w:themeFill="background1" w:themeFillShade="D9"/>
          </w:tcPr>
          <w:p w14:paraId="26C55EE7" w14:textId="77777777" w:rsidR="008A58FE" w:rsidRDefault="008A58FE" w:rsidP="008A58FE">
            <w:r>
              <w:t>Participant Issues</w:t>
            </w:r>
          </w:p>
        </w:tc>
      </w:tr>
      <w:tr w:rsidR="008A58FE" w14:paraId="492353F4" w14:textId="77777777" w:rsidTr="008A58FE">
        <w:tc>
          <w:tcPr>
            <w:tcW w:w="7514" w:type="dxa"/>
            <w:gridSpan w:val="2"/>
          </w:tcPr>
          <w:p w14:paraId="4C0DDF96" w14:textId="77777777" w:rsidR="008A58FE" w:rsidRDefault="008A58FE" w:rsidP="008A58FE"/>
          <w:p w14:paraId="4B4752D6" w14:textId="77777777" w:rsidR="008A58FE" w:rsidRDefault="00000000" w:rsidP="008A58FE">
            <w:hyperlink w:anchor="humiliation" w:history="1">
              <w:r w:rsidR="008A58FE" w:rsidRPr="000806CD">
                <w:rPr>
                  <w:rStyle w:val="Hyperlink"/>
                </w:rPr>
                <w:t>Will participants face humiliation or psychological stress as a result of the study?</w:t>
              </w:r>
            </w:hyperlink>
          </w:p>
        </w:tc>
        <w:tc>
          <w:tcPr>
            <w:tcW w:w="532" w:type="dxa"/>
          </w:tcPr>
          <w:p w14:paraId="0A41B150" w14:textId="7230C21A" w:rsidR="008A58FE" w:rsidRDefault="008A58FE" w:rsidP="008A58FE">
            <w:pPr>
              <w:jc w:val="center"/>
            </w:pPr>
          </w:p>
        </w:tc>
        <w:tc>
          <w:tcPr>
            <w:tcW w:w="646" w:type="dxa"/>
          </w:tcPr>
          <w:p w14:paraId="153C0E2D" w14:textId="77777777" w:rsidR="008A58FE" w:rsidRDefault="008A58FE" w:rsidP="008A58FE">
            <w:pPr>
              <w:jc w:val="center"/>
            </w:pPr>
            <w:r>
              <w:t>NO</w:t>
            </w:r>
          </w:p>
          <w:p w14:paraId="3BF88C18" w14:textId="77777777" w:rsidR="008A58FE" w:rsidRDefault="008A58FE" w:rsidP="008A58FE">
            <w:pPr>
              <w:jc w:val="center"/>
            </w:pPr>
          </w:p>
        </w:tc>
      </w:tr>
      <w:tr w:rsidR="008A58FE" w14:paraId="65873F88" w14:textId="77777777" w:rsidTr="008A58FE">
        <w:tc>
          <w:tcPr>
            <w:tcW w:w="7514" w:type="dxa"/>
            <w:gridSpan w:val="2"/>
          </w:tcPr>
          <w:p w14:paraId="6B588C4F" w14:textId="77777777" w:rsidR="008A58FE" w:rsidRDefault="008A58FE" w:rsidP="008A58FE"/>
          <w:p w14:paraId="3F0B9648" w14:textId="77777777" w:rsidR="008A58FE" w:rsidRDefault="00000000" w:rsidP="008A58FE">
            <w:hyperlink w:anchor="coercion" w:history="1">
              <w:r w:rsidR="008A58FE" w:rsidRPr="000806CD">
                <w:rPr>
                  <w:rStyle w:val="Hyperlink"/>
                </w:rPr>
                <w:t>Are you planning to use coercion or i</w:t>
              </w:r>
              <w:r w:rsidR="008A58FE" w:rsidRPr="000806CD">
                <w:rPr>
                  <w:rStyle w:val="Hyperlink"/>
                </w:rPr>
                <w:t>n</w:t>
              </w:r>
              <w:r w:rsidR="008A58FE" w:rsidRPr="000806CD">
                <w:rPr>
                  <w:rStyle w:val="Hyperlink"/>
                </w:rPr>
                <w:t>centives?</w:t>
              </w:r>
            </w:hyperlink>
          </w:p>
        </w:tc>
        <w:tc>
          <w:tcPr>
            <w:tcW w:w="532" w:type="dxa"/>
          </w:tcPr>
          <w:p w14:paraId="3A910B11" w14:textId="04D450BE" w:rsidR="008A58FE" w:rsidRDefault="008A58FE" w:rsidP="008A58FE">
            <w:pPr>
              <w:jc w:val="center"/>
            </w:pPr>
          </w:p>
        </w:tc>
        <w:tc>
          <w:tcPr>
            <w:tcW w:w="646" w:type="dxa"/>
          </w:tcPr>
          <w:p w14:paraId="69626CE1" w14:textId="77777777" w:rsidR="008A58FE" w:rsidRDefault="008A58FE" w:rsidP="008A58FE">
            <w:pPr>
              <w:jc w:val="center"/>
            </w:pPr>
            <w:r>
              <w:t>NO</w:t>
            </w:r>
          </w:p>
          <w:p w14:paraId="7FF7EE8B" w14:textId="77777777" w:rsidR="008A58FE" w:rsidRDefault="008A58FE" w:rsidP="008A58FE">
            <w:pPr>
              <w:jc w:val="center"/>
            </w:pPr>
          </w:p>
        </w:tc>
      </w:tr>
      <w:tr w:rsidR="008A58FE" w14:paraId="51BBBC49" w14:textId="77777777" w:rsidTr="008A58FE">
        <w:tc>
          <w:tcPr>
            <w:tcW w:w="7514" w:type="dxa"/>
            <w:gridSpan w:val="2"/>
          </w:tcPr>
          <w:p w14:paraId="109D3A1F" w14:textId="77777777" w:rsidR="008A58FE" w:rsidRDefault="008A58FE" w:rsidP="008A58FE"/>
          <w:p w14:paraId="7ACB7872" w14:textId="77777777" w:rsidR="008A58FE" w:rsidRDefault="00000000" w:rsidP="008A58FE">
            <w:hyperlink w:anchor="deception" w:history="1">
              <w:r w:rsidR="008A58FE" w:rsidRPr="000806CD">
                <w:rPr>
                  <w:rStyle w:val="Hyperlink"/>
                </w:rPr>
                <w:t>Are you planning to use deception?</w:t>
              </w:r>
            </w:hyperlink>
          </w:p>
        </w:tc>
        <w:tc>
          <w:tcPr>
            <w:tcW w:w="532" w:type="dxa"/>
          </w:tcPr>
          <w:p w14:paraId="6AD8AEAA" w14:textId="261214B0" w:rsidR="008A58FE" w:rsidRDefault="008A58FE" w:rsidP="008A58FE">
            <w:pPr>
              <w:jc w:val="center"/>
            </w:pPr>
          </w:p>
        </w:tc>
        <w:tc>
          <w:tcPr>
            <w:tcW w:w="646" w:type="dxa"/>
          </w:tcPr>
          <w:p w14:paraId="15B19656" w14:textId="77777777" w:rsidR="008A58FE" w:rsidRDefault="008A58FE" w:rsidP="008A58FE">
            <w:pPr>
              <w:jc w:val="center"/>
            </w:pPr>
            <w:r>
              <w:t>NO</w:t>
            </w:r>
          </w:p>
          <w:p w14:paraId="58E12E58" w14:textId="77777777" w:rsidR="008A58FE" w:rsidRDefault="008A58FE" w:rsidP="008A58FE">
            <w:pPr>
              <w:jc w:val="center"/>
            </w:pPr>
          </w:p>
        </w:tc>
      </w:tr>
      <w:tr w:rsidR="008A58FE" w14:paraId="34BCAC47" w14:textId="77777777" w:rsidTr="008A58FE">
        <w:tc>
          <w:tcPr>
            <w:tcW w:w="7514" w:type="dxa"/>
            <w:gridSpan w:val="2"/>
          </w:tcPr>
          <w:p w14:paraId="2A331FF3" w14:textId="77777777" w:rsidR="008A58FE" w:rsidRDefault="008A58FE" w:rsidP="008A58FE"/>
          <w:p w14:paraId="065D888B" w14:textId="77777777" w:rsidR="008A58FE" w:rsidRDefault="00000000" w:rsidP="008A58FE">
            <w:hyperlink w:anchor="standingatwork" w:history="1">
              <w:r w:rsidR="008A58FE" w:rsidRPr="000806CD">
                <w:rPr>
                  <w:rStyle w:val="Hyperlink"/>
                </w:rPr>
                <w:t xml:space="preserve">Will your results affect the participants’ standing at </w:t>
              </w:r>
              <w:r w:rsidR="008A58FE">
                <w:rPr>
                  <w:rStyle w:val="Hyperlink"/>
                </w:rPr>
                <w:t>U</w:t>
              </w:r>
              <w:r w:rsidR="008A58FE" w:rsidRPr="000806CD">
                <w:rPr>
                  <w:rStyle w:val="Hyperlink"/>
                </w:rPr>
                <w:t>niversity</w:t>
              </w:r>
              <w:r w:rsidR="008A58FE">
                <w:rPr>
                  <w:rStyle w:val="Hyperlink"/>
                </w:rPr>
                <w:t>,</w:t>
              </w:r>
              <w:r w:rsidR="008A58FE">
                <w:rPr>
                  <w:rStyle w:val="Hyperlink"/>
                </w:rPr>
                <w:t xml:space="preserve"> work or in society more generally</w:t>
              </w:r>
              <w:r w:rsidR="008A58FE" w:rsidRPr="000806CD">
                <w:rPr>
                  <w:rStyle w:val="Hyperlink"/>
                </w:rPr>
                <w:t>?</w:t>
              </w:r>
            </w:hyperlink>
          </w:p>
        </w:tc>
        <w:tc>
          <w:tcPr>
            <w:tcW w:w="532" w:type="dxa"/>
          </w:tcPr>
          <w:p w14:paraId="4D4BF91D" w14:textId="16EBE074" w:rsidR="008A58FE" w:rsidRDefault="008A58FE" w:rsidP="008A58FE">
            <w:pPr>
              <w:jc w:val="center"/>
            </w:pPr>
          </w:p>
        </w:tc>
        <w:tc>
          <w:tcPr>
            <w:tcW w:w="646" w:type="dxa"/>
          </w:tcPr>
          <w:p w14:paraId="76A0A559" w14:textId="77777777" w:rsidR="008A58FE" w:rsidRDefault="008A58FE" w:rsidP="008A58FE">
            <w:pPr>
              <w:jc w:val="center"/>
            </w:pPr>
            <w:r>
              <w:t>NO</w:t>
            </w:r>
          </w:p>
          <w:p w14:paraId="0BF4430B" w14:textId="77777777" w:rsidR="008A58FE" w:rsidRDefault="008A58FE" w:rsidP="008A58FE">
            <w:pPr>
              <w:jc w:val="center"/>
            </w:pPr>
          </w:p>
        </w:tc>
      </w:tr>
      <w:tr w:rsidR="008A58FE" w14:paraId="7A5A93D7" w14:textId="77777777" w:rsidTr="008A58FE">
        <w:tc>
          <w:tcPr>
            <w:tcW w:w="7514" w:type="dxa"/>
            <w:gridSpan w:val="2"/>
          </w:tcPr>
          <w:p w14:paraId="4529EADF" w14:textId="77777777" w:rsidR="008A58FE" w:rsidRPr="00555793" w:rsidRDefault="008A58FE" w:rsidP="008A58FE">
            <w:pPr>
              <w:rPr>
                <w:highlight w:val="yellow"/>
              </w:rPr>
            </w:pPr>
          </w:p>
          <w:p w14:paraId="742446FF" w14:textId="77777777" w:rsidR="008A58FE" w:rsidRPr="008A3B5F" w:rsidRDefault="008A58FE" w:rsidP="008A58FE">
            <w:pPr>
              <w:rPr>
                <w:rStyle w:val="Hyperlink"/>
              </w:rPr>
            </w:pPr>
            <w:r w:rsidRPr="008A3B5F">
              <w:fldChar w:fldCharType="begin"/>
            </w:r>
            <w:r w:rsidRPr="008A3B5F">
              <w:instrText xml:space="preserve"> HYPERLINK  \l "volunteeerinformation1" </w:instrText>
            </w:r>
            <w:r w:rsidRPr="008A3B5F">
              <w:fldChar w:fldCharType="separate"/>
            </w:r>
            <w:r w:rsidRPr="008A3B5F">
              <w:rPr>
                <w:rStyle w:val="Hyperlink"/>
              </w:rPr>
              <w:t>Do you intend to photograph, video or audio reco</w:t>
            </w:r>
            <w:r w:rsidRPr="008A3B5F">
              <w:rPr>
                <w:rStyle w:val="Hyperlink"/>
              </w:rPr>
              <w:t>r</w:t>
            </w:r>
            <w:r w:rsidRPr="008A3B5F">
              <w:rPr>
                <w:rStyle w:val="Hyperlink"/>
              </w:rPr>
              <w:t>d your participants?</w:t>
            </w:r>
          </w:p>
          <w:p w14:paraId="2EC4AA9C" w14:textId="77777777" w:rsidR="008A58FE" w:rsidRPr="00555793" w:rsidRDefault="008A58FE" w:rsidP="008A58FE">
            <w:pPr>
              <w:rPr>
                <w:highlight w:val="yellow"/>
              </w:rPr>
            </w:pPr>
            <w:r w:rsidRPr="008A3B5F">
              <w:fldChar w:fldCharType="end"/>
            </w:r>
          </w:p>
        </w:tc>
        <w:tc>
          <w:tcPr>
            <w:tcW w:w="532" w:type="dxa"/>
          </w:tcPr>
          <w:p w14:paraId="49D1F3D2" w14:textId="77777777" w:rsidR="008A58FE" w:rsidRDefault="008A58FE" w:rsidP="008A58FE">
            <w:pPr>
              <w:jc w:val="center"/>
            </w:pPr>
            <w:r w:rsidRPr="008A3B5F">
              <w:t>YES</w:t>
            </w:r>
          </w:p>
          <w:p w14:paraId="16838E44" w14:textId="77777777" w:rsidR="008A58FE" w:rsidRPr="008A3B5F" w:rsidRDefault="008A58FE" w:rsidP="008A58FE">
            <w:pPr>
              <w:jc w:val="center"/>
            </w:pPr>
          </w:p>
        </w:tc>
        <w:tc>
          <w:tcPr>
            <w:tcW w:w="646" w:type="dxa"/>
          </w:tcPr>
          <w:p w14:paraId="19F22AA4" w14:textId="77777777" w:rsidR="008A58FE" w:rsidRPr="008A3B5F" w:rsidRDefault="008A58FE" w:rsidP="00C464BE">
            <w:pPr>
              <w:jc w:val="center"/>
            </w:pPr>
          </w:p>
        </w:tc>
      </w:tr>
      <w:tr w:rsidR="008A58FE" w14:paraId="4D270F45" w14:textId="77777777" w:rsidTr="008A58FE">
        <w:tc>
          <w:tcPr>
            <w:tcW w:w="8692" w:type="dxa"/>
            <w:gridSpan w:val="4"/>
            <w:shd w:val="clear" w:color="auto" w:fill="D9D9D9" w:themeFill="background1" w:themeFillShade="D9"/>
          </w:tcPr>
          <w:p w14:paraId="7FE69D22" w14:textId="77777777" w:rsidR="008A58FE" w:rsidRDefault="008A58FE" w:rsidP="008A58FE"/>
        </w:tc>
      </w:tr>
      <w:tr w:rsidR="008A58FE" w14:paraId="568B9F89" w14:textId="77777777" w:rsidTr="008A58FE">
        <w:tc>
          <w:tcPr>
            <w:tcW w:w="8692" w:type="dxa"/>
            <w:gridSpan w:val="4"/>
          </w:tcPr>
          <w:p w14:paraId="6E81B5E3" w14:textId="77777777" w:rsidR="008A58FE" w:rsidRDefault="008A58FE" w:rsidP="008A58FE">
            <w:pPr>
              <w:rPr>
                <w:rStyle w:val="Hyperlink"/>
                <w:b/>
              </w:rPr>
            </w:pPr>
            <w:r w:rsidRPr="00613F42">
              <w:rPr>
                <w:b/>
              </w:rPr>
              <w:t>9</w:t>
            </w:r>
            <w:r w:rsidRPr="009370E6">
              <w:rPr>
                <w:b/>
              </w:rPr>
              <w:t xml:space="preserve">.  </w:t>
            </w:r>
            <w:hyperlink w:anchor="q8" w:history="1">
              <w:r w:rsidRPr="009B2814">
                <w:rPr>
                  <w:rStyle w:val="Hyperlink"/>
                  <w:b/>
                </w:rPr>
                <w:t xml:space="preserve">How </w:t>
              </w:r>
              <w:r>
                <w:rPr>
                  <w:rStyle w:val="Hyperlink"/>
                  <w:b/>
                </w:rPr>
                <w:t>will you</w:t>
              </w:r>
              <w:r w:rsidRPr="009B2814">
                <w:rPr>
                  <w:rStyle w:val="Hyperlink"/>
                  <w:b/>
                </w:rPr>
                <w:t xml:space="preserve"> manage the ethical issues raised in Question 8, including informed consent?</w:t>
              </w:r>
            </w:hyperlink>
          </w:p>
          <w:p w14:paraId="468DF9D1" w14:textId="77777777" w:rsidR="005D53B3" w:rsidRDefault="005D53B3" w:rsidP="008A58FE">
            <w:pPr>
              <w:rPr>
                <w:ins w:id="79" w:author="Kirk A Hogden" w:date="2023-12-11T19:46:00Z"/>
              </w:rPr>
            </w:pPr>
          </w:p>
          <w:p w14:paraId="012BADEB" w14:textId="0C6C44C8" w:rsidR="008A58FE" w:rsidRDefault="005D53B3" w:rsidP="008A58FE">
            <w:ins w:id="80" w:author="Kirk A Hogden" w:date="2023-12-11T19:46:00Z">
              <w:r>
                <w:t>It is intended that participants are made aware of what they’ll be facing throughout research</w:t>
              </w:r>
            </w:ins>
            <w:ins w:id="81" w:author="Kirk A Hogden" w:date="2023-12-11T19:47:00Z">
              <w:r>
                <w:t xml:space="preserve"> through a consent form. To avoid distractions of surroundings, it i</w:t>
              </w:r>
            </w:ins>
            <w:ins w:id="82" w:author="Kirk A Hogden" w:date="2023-12-11T19:48:00Z">
              <w:r>
                <w:t>s preferred that participants have access to a quiet room. If at any time the parti</w:t>
              </w:r>
            </w:ins>
            <w:ins w:id="83" w:author="Kirk A Hogden" w:date="2023-12-11T19:49:00Z">
              <w:r>
                <w:t>cipant decides they don’t want to take part in the study, they are free to opt out at any time.</w:t>
              </w:r>
            </w:ins>
          </w:p>
          <w:p w14:paraId="03BBCBF1" w14:textId="77777777" w:rsidR="008A58FE" w:rsidRDefault="008A58FE" w:rsidP="008A58FE">
            <w:pPr>
              <w:pStyle w:val="ListParagraph"/>
              <w:ind w:left="1440"/>
            </w:pPr>
          </w:p>
        </w:tc>
      </w:tr>
      <w:tr w:rsidR="008A58FE" w14:paraId="6C292DFF" w14:textId="77777777" w:rsidTr="008A58FE">
        <w:tc>
          <w:tcPr>
            <w:tcW w:w="8692" w:type="dxa"/>
            <w:gridSpan w:val="4"/>
          </w:tcPr>
          <w:p w14:paraId="45743EF1" w14:textId="77777777" w:rsidR="008A58FE" w:rsidRPr="00CD4882" w:rsidRDefault="008A58FE" w:rsidP="008A58FE">
            <w:pPr>
              <w:rPr>
                <w:b/>
              </w:rPr>
            </w:pPr>
            <w:r w:rsidRPr="00613F42">
              <w:rPr>
                <w:b/>
              </w:rPr>
              <w:t>1</w:t>
            </w:r>
            <w:r>
              <w:rPr>
                <w:b/>
              </w:rPr>
              <w:t>0</w:t>
            </w:r>
            <w:r w:rsidRPr="00613F42">
              <w:rPr>
                <w:b/>
              </w:rPr>
              <w:t>.</w:t>
            </w:r>
            <w:r>
              <w:t xml:space="preserve">  </w:t>
            </w:r>
            <w:hyperlink w:anchor="confidentiality" w:history="1">
              <w:r w:rsidRPr="009B2814">
                <w:rPr>
                  <w:rStyle w:val="Hyperlink"/>
                  <w:b/>
                </w:rPr>
                <w:t>How will you manage participant c</w:t>
              </w:r>
              <w:r w:rsidRPr="009B2814">
                <w:rPr>
                  <w:rStyle w:val="Hyperlink"/>
                  <w:b/>
                </w:rPr>
                <w:t>o</w:t>
              </w:r>
              <w:r w:rsidRPr="009B2814">
                <w:rPr>
                  <w:rStyle w:val="Hyperlink"/>
                  <w:b/>
                </w:rPr>
                <w:t>nfidentiality?</w:t>
              </w:r>
            </w:hyperlink>
          </w:p>
          <w:p w14:paraId="179F7AEC" w14:textId="77777777" w:rsidR="008A58FE" w:rsidRPr="00B16592" w:rsidRDefault="008A58FE" w:rsidP="008A58FE">
            <w:pPr>
              <w:rPr>
                <w:b/>
              </w:rPr>
            </w:pPr>
          </w:p>
          <w:p w14:paraId="009DF8BF" w14:textId="77777777" w:rsidR="007372EC" w:rsidRDefault="00A37A91" w:rsidP="008A58FE">
            <w:pPr>
              <w:rPr>
                <w:ins w:id="84" w:author="Kirk A Hogden" w:date="2023-12-11T19:56:00Z"/>
              </w:rPr>
            </w:pPr>
            <w:ins w:id="85" w:author="Kirk A Hogden" w:date="2023-12-11T19:52:00Z">
              <w:r>
                <w:t>Because data in this research will be in the form of both hard copies and ele</w:t>
              </w:r>
            </w:ins>
            <w:ins w:id="86" w:author="Kirk A Hogden" w:date="2023-12-11T19:53:00Z">
              <w:r>
                <w:t xml:space="preserve">ctronic, </w:t>
              </w:r>
            </w:ins>
            <w:ins w:id="87" w:author="Kirk A Hogden" w:date="2023-12-11T19:54:00Z">
              <w:r>
                <w:t>hard copies are to be confined in locked storages</w:t>
              </w:r>
            </w:ins>
            <w:ins w:id="88" w:author="Kirk A Hogden" w:date="2023-12-11T19:55:00Z">
              <w:r>
                <w:t xml:space="preserve"> and electronic copies are to </w:t>
              </w:r>
            </w:ins>
            <w:ins w:id="89" w:author="Kirk A Hogden" w:date="2023-12-11T19:56:00Z">
              <w:r w:rsidR="007372EC">
                <w:t>be in the form of</w:t>
              </w:r>
            </w:ins>
            <w:ins w:id="90" w:author="Kirk A Hogden" w:date="2023-12-11T19:55:00Z">
              <w:r>
                <w:t xml:space="preserve"> </w:t>
              </w:r>
            </w:ins>
            <w:ins w:id="91" w:author="Kirk A Hogden" w:date="2023-12-11T19:56:00Z">
              <w:r>
                <w:t>password-protected</w:t>
              </w:r>
              <w:r w:rsidR="007372EC">
                <w:t xml:space="preserve"> PDFs</w:t>
              </w:r>
              <w:r>
                <w:t>.</w:t>
              </w:r>
            </w:ins>
          </w:p>
          <w:p w14:paraId="5853B8F8" w14:textId="77777777" w:rsidR="007372EC" w:rsidRDefault="007372EC" w:rsidP="008A58FE">
            <w:pPr>
              <w:rPr>
                <w:ins w:id="92" w:author="Kirk A Hogden" w:date="2023-12-11T19:56:00Z"/>
              </w:rPr>
            </w:pPr>
          </w:p>
          <w:p w14:paraId="5C3B5B44" w14:textId="60C64F45" w:rsidR="008A58FE" w:rsidRDefault="007372EC" w:rsidP="008A58FE">
            <w:ins w:id="93" w:author="Kirk A Hogden" w:date="2023-12-11T19:56:00Z">
              <w:r>
                <w:t>When research of the project is complete, all data will be destroyed.</w:t>
              </w:r>
            </w:ins>
            <w:ins w:id="94" w:author="Kirk A Hogden" w:date="2023-12-11T19:55:00Z">
              <w:r w:rsidR="00A37A91">
                <w:t xml:space="preserve"> </w:t>
              </w:r>
            </w:ins>
          </w:p>
        </w:tc>
      </w:tr>
      <w:tr w:rsidR="008A58FE" w14:paraId="24E4BA8C" w14:textId="77777777" w:rsidTr="008A58FE">
        <w:tc>
          <w:tcPr>
            <w:tcW w:w="8692" w:type="dxa"/>
            <w:gridSpan w:val="4"/>
          </w:tcPr>
          <w:p w14:paraId="02D677DE" w14:textId="77777777" w:rsidR="008A58FE" w:rsidRDefault="008A58FE" w:rsidP="008A58FE">
            <w:r w:rsidRPr="009370E6">
              <w:rPr>
                <w:b/>
              </w:rPr>
              <w:t xml:space="preserve">11. </w:t>
            </w:r>
            <w:hyperlink w:anchor="humantissueact" w:history="1">
              <w:r w:rsidRPr="00DA2039">
                <w:rPr>
                  <w:rStyle w:val="Hyperlink"/>
                  <w:b/>
                </w:rPr>
                <w:t>How will you manage the collection, storage and disposal of tissues as regulated by the Human Tissu</w:t>
              </w:r>
              <w:r w:rsidRPr="00DA2039">
                <w:rPr>
                  <w:rStyle w:val="Hyperlink"/>
                  <w:b/>
                </w:rPr>
                <w:t>e</w:t>
              </w:r>
              <w:r w:rsidRPr="00DA2039">
                <w:rPr>
                  <w:rStyle w:val="Hyperlink"/>
                  <w:b/>
                </w:rPr>
                <w:t xml:space="preserve"> Act (200</w:t>
              </w:r>
              <w:r w:rsidRPr="00DA2039">
                <w:rPr>
                  <w:rStyle w:val="Hyperlink"/>
                  <w:b/>
                </w:rPr>
                <w:t>4</w:t>
              </w:r>
              <w:r w:rsidRPr="00DA2039">
                <w:rPr>
                  <w:rStyle w:val="Hyperlink"/>
                  <w:b/>
                </w:rPr>
                <w:t>)</w:t>
              </w:r>
            </w:hyperlink>
            <w:r>
              <w:t xml:space="preserve"> </w:t>
            </w:r>
          </w:p>
          <w:p w14:paraId="602E0F10" w14:textId="77777777" w:rsidR="008A58FE" w:rsidRDefault="008A58FE" w:rsidP="008A58FE">
            <w:pPr>
              <w:rPr>
                <w:ins w:id="95" w:author="Kirk A Hogden" w:date="2023-12-11T19:58:00Z"/>
              </w:rPr>
            </w:pPr>
          </w:p>
          <w:p w14:paraId="78C1263C" w14:textId="183B1DBB" w:rsidR="00734F1F" w:rsidRDefault="00734F1F" w:rsidP="008A58FE">
            <w:ins w:id="96" w:author="Kirk A Hogden" w:date="2023-12-11T20:00:00Z">
              <w:r>
                <w:t>Human tissues will have no involvement within research of this project.</w:t>
              </w:r>
            </w:ins>
          </w:p>
        </w:tc>
      </w:tr>
    </w:tbl>
    <w:p w14:paraId="75D542E1" w14:textId="77777777" w:rsidR="008A58FE" w:rsidRDefault="008A58FE" w:rsidP="008A58FE"/>
    <w:tbl>
      <w:tblPr>
        <w:tblStyle w:val="TableGrid"/>
        <w:tblW w:w="8789" w:type="dxa"/>
        <w:tblInd w:w="108" w:type="dxa"/>
        <w:tblLayout w:type="fixed"/>
        <w:tblLook w:val="04A0" w:firstRow="1" w:lastRow="0" w:firstColumn="1" w:lastColumn="0" w:noHBand="0" w:noVBand="1"/>
      </w:tblPr>
      <w:tblGrid>
        <w:gridCol w:w="2895"/>
        <w:gridCol w:w="2917"/>
        <w:gridCol w:w="79"/>
        <w:gridCol w:w="1480"/>
        <w:gridCol w:w="1134"/>
        <w:gridCol w:w="284"/>
      </w:tblGrid>
      <w:tr w:rsidR="008A58FE" w14:paraId="1E479EAF" w14:textId="77777777" w:rsidTr="008A58FE">
        <w:tc>
          <w:tcPr>
            <w:tcW w:w="8789" w:type="dxa"/>
            <w:gridSpan w:val="6"/>
            <w:shd w:val="clear" w:color="auto" w:fill="D9D9D9" w:themeFill="background1" w:themeFillShade="D9"/>
          </w:tcPr>
          <w:p w14:paraId="1173B085" w14:textId="77777777" w:rsidR="008A58FE" w:rsidRPr="000727AE" w:rsidRDefault="008A58FE" w:rsidP="008A58FE">
            <w:pPr>
              <w:rPr>
                <w:b/>
                <w:bCs/>
              </w:rPr>
            </w:pPr>
            <w:r w:rsidRPr="000727AE">
              <w:rPr>
                <w:b/>
                <w:bCs/>
              </w:rPr>
              <w:t xml:space="preserve">PART D:  Declaration and </w:t>
            </w:r>
            <w:r>
              <w:rPr>
                <w:b/>
                <w:bCs/>
              </w:rPr>
              <w:t>A</w:t>
            </w:r>
            <w:r w:rsidRPr="000727AE">
              <w:rPr>
                <w:b/>
                <w:bCs/>
              </w:rPr>
              <w:t>ttachments</w:t>
            </w:r>
          </w:p>
        </w:tc>
      </w:tr>
      <w:tr w:rsidR="008A58FE" w14:paraId="3B69954E" w14:textId="77777777" w:rsidTr="008A58FE">
        <w:trPr>
          <w:trHeight w:val="69"/>
        </w:trPr>
        <w:tc>
          <w:tcPr>
            <w:tcW w:w="5812" w:type="dxa"/>
            <w:gridSpan w:val="2"/>
          </w:tcPr>
          <w:p w14:paraId="3C9F542D" w14:textId="77777777" w:rsidR="008A58FE" w:rsidRPr="00A873D8" w:rsidRDefault="008A58FE" w:rsidP="008A58FE">
            <w:pPr>
              <w:rPr>
                <w:b/>
              </w:rPr>
            </w:pPr>
            <w:r>
              <w:rPr>
                <w:b/>
              </w:rPr>
              <w:t xml:space="preserve">12.  </w:t>
            </w:r>
            <w:hyperlink w:anchor="attachments" w:history="1">
              <w:r w:rsidRPr="00037BBF">
                <w:rPr>
                  <w:rStyle w:val="Hyperlink"/>
                  <w:b/>
                </w:rPr>
                <w:t>Attach</w:t>
              </w:r>
              <w:r w:rsidRPr="00037BBF">
                <w:rPr>
                  <w:rStyle w:val="Hyperlink"/>
                  <w:b/>
                </w:rPr>
                <w:t>m</w:t>
              </w:r>
              <w:r w:rsidRPr="00037BBF">
                <w:rPr>
                  <w:rStyle w:val="Hyperlink"/>
                  <w:b/>
                </w:rPr>
                <w:t>ents</w:t>
              </w:r>
            </w:hyperlink>
          </w:p>
        </w:tc>
        <w:tc>
          <w:tcPr>
            <w:tcW w:w="1559" w:type="dxa"/>
            <w:gridSpan w:val="2"/>
          </w:tcPr>
          <w:p w14:paraId="476D0974" w14:textId="77777777" w:rsidR="008A58FE" w:rsidRPr="00A873D8" w:rsidRDefault="008A58FE" w:rsidP="008A58FE">
            <w:pPr>
              <w:jc w:val="center"/>
              <w:rPr>
                <w:b/>
              </w:rPr>
            </w:pPr>
            <w:r w:rsidRPr="00A873D8">
              <w:rPr>
                <w:b/>
              </w:rPr>
              <w:t>YES</w:t>
            </w:r>
          </w:p>
        </w:tc>
        <w:tc>
          <w:tcPr>
            <w:tcW w:w="1134" w:type="dxa"/>
          </w:tcPr>
          <w:p w14:paraId="3D108F71" w14:textId="77777777" w:rsidR="008A58FE" w:rsidRPr="00A873D8" w:rsidRDefault="008A58FE" w:rsidP="008A58FE">
            <w:pPr>
              <w:jc w:val="center"/>
              <w:rPr>
                <w:b/>
              </w:rPr>
            </w:pPr>
            <w:r w:rsidRPr="00A873D8">
              <w:rPr>
                <w:b/>
              </w:rPr>
              <w:t>NO</w:t>
            </w:r>
          </w:p>
        </w:tc>
        <w:tc>
          <w:tcPr>
            <w:tcW w:w="284" w:type="dxa"/>
            <w:vMerge w:val="restart"/>
          </w:tcPr>
          <w:p w14:paraId="3F5BB5E5" w14:textId="77777777" w:rsidR="008A58FE" w:rsidRPr="00A873D8" w:rsidRDefault="008A58FE" w:rsidP="008A58FE">
            <w:pPr>
              <w:jc w:val="center"/>
              <w:rPr>
                <w:b/>
              </w:rPr>
            </w:pPr>
          </w:p>
          <w:p w14:paraId="3C5DF5D9" w14:textId="77777777" w:rsidR="008A58FE" w:rsidRDefault="008A58FE" w:rsidP="008A58FE">
            <w:pPr>
              <w:jc w:val="center"/>
            </w:pPr>
          </w:p>
          <w:p w14:paraId="7BAD4FA2" w14:textId="77777777" w:rsidR="008A58FE" w:rsidRDefault="008A58FE" w:rsidP="008A58FE">
            <w:pPr>
              <w:jc w:val="center"/>
            </w:pPr>
          </w:p>
          <w:p w14:paraId="42D4F6D5" w14:textId="77777777" w:rsidR="008A58FE" w:rsidRDefault="008A58FE" w:rsidP="008A58FE"/>
          <w:p w14:paraId="7F0E2251" w14:textId="77777777" w:rsidR="008A58FE" w:rsidRDefault="008A58FE" w:rsidP="008A58FE">
            <w:pPr>
              <w:jc w:val="center"/>
            </w:pPr>
          </w:p>
          <w:p w14:paraId="5C476E91" w14:textId="77777777" w:rsidR="008A58FE" w:rsidRPr="00A873D8" w:rsidRDefault="008A58FE" w:rsidP="008A58FE">
            <w:pPr>
              <w:jc w:val="center"/>
              <w:rPr>
                <w:b/>
              </w:rPr>
            </w:pPr>
          </w:p>
        </w:tc>
      </w:tr>
      <w:tr w:rsidR="008A58FE" w14:paraId="1BECE561" w14:textId="77777777" w:rsidTr="008A58FE">
        <w:trPr>
          <w:trHeight w:val="67"/>
        </w:trPr>
        <w:tc>
          <w:tcPr>
            <w:tcW w:w="5812" w:type="dxa"/>
            <w:gridSpan w:val="2"/>
          </w:tcPr>
          <w:p w14:paraId="5C91A900" w14:textId="77777777" w:rsidR="008A58FE" w:rsidRDefault="008A58FE" w:rsidP="008A58FE">
            <w:r>
              <w:t>Participant consent form(s)</w:t>
            </w:r>
          </w:p>
        </w:tc>
        <w:tc>
          <w:tcPr>
            <w:tcW w:w="1559" w:type="dxa"/>
            <w:gridSpan w:val="2"/>
          </w:tcPr>
          <w:p w14:paraId="5B0D52C5" w14:textId="40B24DA2" w:rsidR="008A58FE" w:rsidRDefault="00EE1C4B" w:rsidP="008A58FE">
            <w:pPr>
              <w:jc w:val="center"/>
            </w:pPr>
            <w:ins w:id="97" w:author="Kirk A Hogden" w:date="2023-12-11T20:33:00Z">
              <w:r>
                <w:t>Yes</w:t>
              </w:r>
            </w:ins>
          </w:p>
        </w:tc>
        <w:tc>
          <w:tcPr>
            <w:tcW w:w="1134" w:type="dxa"/>
          </w:tcPr>
          <w:p w14:paraId="292D2D61" w14:textId="77777777" w:rsidR="008A58FE" w:rsidRDefault="008A58FE" w:rsidP="008A58FE">
            <w:pPr>
              <w:jc w:val="center"/>
            </w:pPr>
          </w:p>
          <w:p w14:paraId="4532A599" w14:textId="77777777" w:rsidR="008A58FE" w:rsidRDefault="008A58FE" w:rsidP="008A58FE">
            <w:pPr>
              <w:jc w:val="center"/>
            </w:pPr>
          </w:p>
        </w:tc>
        <w:tc>
          <w:tcPr>
            <w:tcW w:w="284" w:type="dxa"/>
            <w:vMerge/>
          </w:tcPr>
          <w:p w14:paraId="4307C3BC" w14:textId="77777777" w:rsidR="008A58FE" w:rsidRDefault="008A58FE" w:rsidP="008A58FE">
            <w:pPr>
              <w:jc w:val="center"/>
            </w:pPr>
          </w:p>
        </w:tc>
      </w:tr>
      <w:tr w:rsidR="008A58FE" w14:paraId="29D86BE5" w14:textId="77777777" w:rsidTr="008A58FE">
        <w:trPr>
          <w:trHeight w:val="67"/>
        </w:trPr>
        <w:tc>
          <w:tcPr>
            <w:tcW w:w="5812" w:type="dxa"/>
            <w:gridSpan w:val="2"/>
          </w:tcPr>
          <w:p w14:paraId="6A288B29" w14:textId="77777777" w:rsidR="008A58FE" w:rsidRDefault="008A58FE" w:rsidP="008A58FE">
            <w:r>
              <w:t>Participant information sheet</w:t>
            </w:r>
          </w:p>
          <w:p w14:paraId="306F8454" w14:textId="77777777" w:rsidR="008A58FE" w:rsidRPr="0040066B" w:rsidRDefault="008A58FE" w:rsidP="008A58FE">
            <w:pPr>
              <w:rPr>
                <w:sz w:val="18"/>
              </w:rPr>
            </w:pPr>
          </w:p>
        </w:tc>
        <w:tc>
          <w:tcPr>
            <w:tcW w:w="1559" w:type="dxa"/>
            <w:gridSpan w:val="2"/>
          </w:tcPr>
          <w:p w14:paraId="41345B97" w14:textId="39BDB427" w:rsidR="008A58FE" w:rsidRDefault="00EE1C4B" w:rsidP="008A58FE">
            <w:pPr>
              <w:jc w:val="center"/>
            </w:pPr>
            <w:ins w:id="98" w:author="Kirk A Hogden" w:date="2023-12-11T20:33:00Z">
              <w:r>
                <w:t>Yes</w:t>
              </w:r>
            </w:ins>
          </w:p>
        </w:tc>
        <w:tc>
          <w:tcPr>
            <w:tcW w:w="1134" w:type="dxa"/>
          </w:tcPr>
          <w:p w14:paraId="10AA77DD" w14:textId="77777777" w:rsidR="008A58FE" w:rsidRDefault="008A58FE" w:rsidP="008A58FE">
            <w:pPr>
              <w:jc w:val="center"/>
            </w:pPr>
          </w:p>
          <w:p w14:paraId="76C5221D" w14:textId="77777777" w:rsidR="008A58FE" w:rsidRDefault="008A58FE" w:rsidP="008A58FE">
            <w:pPr>
              <w:jc w:val="center"/>
            </w:pPr>
          </w:p>
        </w:tc>
        <w:tc>
          <w:tcPr>
            <w:tcW w:w="284" w:type="dxa"/>
            <w:vMerge/>
          </w:tcPr>
          <w:p w14:paraId="03BAA1A8" w14:textId="77777777" w:rsidR="008A58FE" w:rsidRDefault="008A58FE" w:rsidP="008A58FE">
            <w:pPr>
              <w:jc w:val="center"/>
            </w:pPr>
          </w:p>
        </w:tc>
      </w:tr>
      <w:tr w:rsidR="008A58FE" w14:paraId="7B9AA1B0" w14:textId="77777777" w:rsidTr="008A58FE">
        <w:trPr>
          <w:trHeight w:val="67"/>
        </w:trPr>
        <w:tc>
          <w:tcPr>
            <w:tcW w:w="5812" w:type="dxa"/>
            <w:gridSpan w:val="2"/>
          </w:tcPr>
          <w:p w14:paraId="6EAFFD11" w14:textId="77777777" w:rsidR="008A58FE" w:rsidRDefault="008A58FE" w:rsidP="008A58FE">
            <w:r>
              <w:t>Questionnaires/semi-structured interview checklist</w:t>
            </w:r>
          </w:p>
        </w:tc>
        <w:tc>
          <w:tcPr>
            <w:tcW w:w="1559" w:type="dxa"/>
            <w:gridSpan w:val="2"/>
          </w:tcPr>
          <w:p w14:paraId="708C5CF3" w14:textId="29D66EB9" w:rsidR="008A58FE" w:rsidRDefault="008A58FE" w:rsidP="008A58FE">
            <w:pPr>
              <w:jc w:val="center"/>
            </w:pPr>
          </w:p>
        </w:tc>
        <w:tc>
          <w:tcPr>
            <w:tcW w:w="1134" w:type="dxa"/>
          </w:tcPr>
          <w:p w14:paraId="53D6C625" w14:textId="71E93E18" w:rsidR="008A58FE" w:rsidRDefault="00CB0C5B" w:rsidP="008A58FE">
            <w:pPr>
              <w:jc w:val="center"/>
            </w:pPr>
            <w:ins w:id="99" w:author="Kirk A Hogden" w:date="2023-12-11T20:41:00Z">
              <w:r>
                <w:t>No</w:t>
              </w:r>
            </w:ins>
          </w:p>
          <w:p w14:paraId="717C5A9F" w14:textId="77777777" w:rsidR="008A58FE" w:rsidRDefault="008A58FE" w:rsidP="008A58FE">
            <w:pPr>
              <w:jc w:val="center"/>
            </w:pPr>
          </w:p>
        </w:tc>
        <w:tc>
          <w:tcPr>
            <w:tcW w:w="284" w:type="dxa"/>
            <w:vMerge/>
          </w:tcPr>
          <w:p w14:paraId="4AAD7627" w14:textId="77777777" w:rsidR="008A58FE" w:rsidRDefault="008A58FE" w:rsidP="008A58FE">
            <w:pPr>
              <w:jc w:val="center"/>
            </w:pPr>
          </w:p>
        </w:tc>
      </w:tr>
      <w:tr w:rsidR="008A58FE" w14:paraId="43A5DBD5" w14:textId="77777777" w:rsidTr="008A58FE">
        <w:trPr>
          <w:trHeight w:val="67"/>
        </w:trPr>
        <w:tc>
          <w:tcPr>
            <w:tcW w:w="5812" w:type="dxa"/>
            <w:gridSpan w:val="2"/>
          </w:tcPr>
          <w:p w14:paraId="7639CFE0" w14:textId="77777777" w:rsidR="008A58FE" w:rsidRDefault="008A58FE" w:rsidP="008A58FE">
            <w:r>
              <w:t>Advert/recruitment poster/invitation to participate email etc.</w:t>
            </w:r>
          </w:p>
        </w:tc>
        <w:tc>
          <w:tcPr>
            <w:tcW w:w="1559" w:type="dxa"/>
            <w:gridSpan w:val="2"/>
          </w:tcPr>
          <w:p w14:paraId="22E8B6CB" w14:textId="477CD0BC" w:rsidR="008A58FE" w:rsidRDefault="008A58FE" w:rsidP="008A58FE"/>
        </w:tc>
        <w:tc>
          <w:tcPr>
            <w:tcW w:w="1134" w:type="dxa"/>
          </w:tcPr>
          <w:p w14:paraId="54B94B4F" w14:textId="506273C6" w:rsidR="008A58FE" w:rsidRDefault="00050A6E" w:rsidP="008A58FE">
            <w:pPr>
              <w:jc w:val="center"/>
            </w:pPr>
            <w:ins w:id="100" w:author="Kirk A Hogden" w:date="2023-12-11T20:37:00Z">
              <w:r>
                <w:t>No</w:t>
              </w:r>
            </w:ins>
          </w:p>
          <w:p w14:paraId="638AED10" w14:textId="77777777" w:rsidR="008A58FE" w:rsidRDefault="008A58FE" w:rsidP="008A58FE">
            <w:pPr>
              <w:jc w:val="center"/>
            </w:pPr>
          </w:p>
        </w:tc>
        <w:tc>
          <w:tcPr>
            <w:tcW w:w="284" w:type="dxa"/>
            <w:vMerge/>
          </w:tcPr>
          <w:p w14:paraId="63B57712" w14:textId="77777777" w:rsidR="008A58FE" w:rsidRDefault="008A58FE" w:rsidP="008A58FE">
            <w:pPr>
              <w:jc w:val="center"/>
            </w:pPr>
          </w:p>
        </w:tc>
      </w:tr>
      <w:tr w:rsidR="008A58FE" w14:paraId="1B883AE3" w14:textId="77777777" w:rsidTr="008A58FE">
        <w:trPr>
          <w:trHeight w:val="67"/>
        </w:trPr>
        <w:tc>
          <w:tcPr>
            <w:tcW w:w="5812" w:type="dxa"/>
            <w:gridSpan w:val="2"/>
          </w:tcPr>
          <w:p w14:paraId="4CEF629B" w14:textId="77777777" w:rsidR="008A58FE" w:rsidRDefault="008A58FE" w:rsidP="008A58FE">
            <w:r>
              <w:t>Approval from external establishment</w:t>
            </w:r>
          </w:p>
        </w:tc>
        <w:tc>
          <w:tcPr>
            <w:tcW w:w="1559" w:type="dxa"/>
            <w:gridSpan w:val="2"/>
          </w:tcPr>
          <w:p w14:paraId="16A6A130" w14:textId="77777777" w:rsidR="008A58FE" w:rsidRDefault="008A58FE" w:rsidP="008A58FE"/>
        </w:tc>
        <w:tc>
          <w:tcPr>
            <w:tcW w:w="1134" w:type="dxa"/>
          </w:tcPr>
          <w:p w14:paraId="11826FDA" w14:textId="4464ACA0" w:rsidR="008A58FE" w:rsidRDefault="00050A6E" w:rsidP="008A58FE">
            <w:pPr>
              <w:jc w:val="center"/>
            </w:pPr>
            <w:ins w:id="101" w:author="Kirk A Hogden" w:date="2023-12-11T20:41:00Z">
              <w:r>
                <w:t>No</w:t>
              </w:r>
            </w:ins>
          </w:p>
          <w:p w14:paraId="5409C7A0" w14:textId="77777777" w:rsidR="008A58FE" w:rsidRDefault="008A58FE" w:rsidP="008A58FE">
            <w:pPr>
              <w:jc w:val="center"/>
            </w:pPr>
          </w:p>
        </w:tc>
        <w:tc>
          <w:tcPr>
            <w:tcW w:w="284" w:type="dxa"/>
            <w:vMerge/>
          </w:tcPr>
          <w:p w14:paraId="163C1F44" w14:textId="77777777" w:rsidR="008A58FE" w:rsidRDefault="008A58FE" w:rsidP="008A58FE">
            <w:pPr>
              <w:jc w:val="center"/>
            </w:pPr>
          </w:p>
        </w:tc>
      </w:tr>
      <w:tr w:rsidR="008A58FE" w14:paraId="712BA46F" w14:textId="77777777" w:rsidTr="008A58FE">
        <w:trPr>
          <w:trHeight w:val="67"/>
        </w:trPr>
        <w:tc>
          <w:tcPr>
            <w:tcW w:w="5812" w:type="dxa"/>
            <w:gridSpan w:val="2"/>
          </w:tcPr>
          <w:p w14:paraId="5447DF5F" w14:textId="77777777" w:rsidR="008A58FE" w:rsidRPr="00555793" w:rsidRDefault="008A58FE" w:rsidP="008A58FE">
            <w:pPr>
              <w:rPr>
                <w:highlight w:val="yellow"/>
              </w:rPr>
            </w:pPr>
            <w:r w:rsidRPr="008A3B5F">
              <w:t>Photographic</w:t>
            </w:r>
            <w:r>
              <w:t>, video</w:t>
            </w:r>
            <w:r w:rsidRPr="008A3B5F">
              <w:t xml:space="preserve"> &amp; audio consent form</w:t>
            </w:r>
          </w:p>
        </w:tc>
        <w:tc>
          <w:tcPr>
            <w:tcW w:w="1559" w:type="dxa"/>
            <w:gridSpan w:val="2"/>
          </w:tcPr>
          <w:p w14:paraId="64510F3C" w14:textId="0F5990DF" w:rsidR="008A58FE" w:rsidRDefault="00EE1C4B" w:rsidP="008A58FE">
            <w:pPr>
              <w:jc w:val="center"/>
            </w:pPr>
            <w:ins w:id="102" w:author="Kirk A Hogden" w:date="2023-12-11T20:34:00Z">
              <w:r>
                <w:t>Yes</w:t>
              </w:r>
            </w:ins>
          </w:p>
          <w:p w14:paraId="14C254D4" w14:textId="77777777" w:rsidR="008A58FE" w:rsidRDefault="008A58FE" w:rsidP="008A58FE"/>
        </w:tc>
        <w:tc>
          <w:tcPr>
            <w:tcW w:w="1134" w:type="dxa"/>
          </w:tcPr>
          <w:p w14:paraId="7E3D0F4B" w14:textId="77777777" w:rsidR="008A58FE" w:rsidRDefault="008A58FE" w:rsidP="008A58FE">
            <w:pPr>
              <w:ind w:left="360"/>
            </w:pPr>
          </w:p>
        </w:tc>
        <w:tc>
          <w:tcPr>
            <w:tcW w:w="284" w:type="dxa"/>
            <w:vMerge/>
          </w:tcPr>
          <w:p w14:paraId="0780BEFD" w14:textId="77777777" w:rsidR="008A58FE" w:rsidRDefault="008A58FE" w:rsidP="008A58FE">
            <w:pPr>
              <w:jc w:val="center"/>
            </w:pPr>
          </w:p>
        </w:tc>
      </w:tr>
      <w:tr w:rsidR="008A58FE" w14:paraId="2F67EF14" w14:textId="77777777" w:rsidTr="008A58FE">
        <w:trPr>
          <w:trHeight w:val="67"/>
        </w:trPr>
        <w:tc>
          <w:tcPr>
            <w:tcW w:w="5812" w:type="dxa"/>
            <w:gridSpan w:val="2"/>
          </w:tcPr>
          <w:p w14:paraId="32501CD4" w14:textId="77777777" w:rsidR="008A58FE" w:rsidRPr="008A3B5F" w:rsidRDefault="008A58FE" w:rsidP="008A58FE">
            <w:r w:rsidRPr="008A3B5F">
              <w:t>Volunteer</w:t>
            </w:r>
            <w:r>
              <w:t xml:space="preserve"> (Enumerator)</w:t>
            </w:r>
            <w:r w:rsidRPr="008A3B5F">
              <w:t xml:space="preserve"> information &amp; consent form </w:t>
            </w:r>
          </w:p>
          <w:p w14:paraId="466EB713" w14:textId="77777777" w:rsidR="008A58FE" w:rsidRPr="005F6971" w:rsidRDefault="008A58FE" w:rsidP="008A58FE">
            <w:pPr>
              <w:rPr>
                <w:sz w:val="20"/>
                <w:szCs w:val="20"/>
              </w:rPr>
            </w:pPr>
            <w:r w:rsidRPr="008A3B5F">
              <w:rPr>
                <w:sz w:val="18"/>
                <w:szCs w:val="20"/>
              </w:rPr>
              <w:t>(Available from FREC Moodle page)</w:t>
            </w:r>
          </w:p>
        </w:tc>
        <w:tc>
          <w:tcPr>
            <w:tcW w:w="1559" w:type="dxa"/>
            <w:gridSpan w:val="2"/>
          </w:tcPr>
          <w:p w14:paraId="20722760" w14:textId="77777777" w:rsidR="008A58FE" w:rsidRDefault="008A58FE" w:rsidP="008A58FE">
            <w:pPr>
              <w:jc w:val="center"/>
            </w:pPr>
          </w:p>
        </w:tc>
        <w:tc>
          <w:tcPr>
            <w:tcW w:w="1134" w:type="dxa"/>
          </w:tcPr>
          <w:p w14:paraId="565D4EB0" w14:textId="0E751005" w:rsidR="008A58FE" w:rsidRDefault="00F11556" w:rsidP="008A58FE">
            <w:pPr>
              <w:jc w:val="center"/>
            </w:pPr>
            <w:ins w:id="103" w:author="Kirk A Hogden" w:date="2023-12-11T20:49:00Z">
              <w:r>
                <w:t>No</w:t>
              </w:r>
            </w:ins>
          </w:p>
        </w:tc>
        <w:tc>
          <w:tcPr>
            <w:tcW w:w="284" w:type="dxa"/>
            <w:vMerge/>
          </w:tcPr>
          <w:p w14:paraId="54A09459" w14:textId="77777777" w:rsidR="008A58FE" w:rsidRDefault="008A58FE" w:rsidP="008A58FE">
            <w:pPr>
              <w:jc w:val="center"/>
            </w:pPr>
          </w:p>
        </w:tc>
      </w:tr>
      <w:tr w:rsidR="008A58FE" w14:paraId="7EA78C19" w14:textId="77777777" w:rsidTr="008A58FE">
        <w:trPr>
          <w:trHeight w:val="193"/>
        </w:trPr>
        <w:tc>
          <w:tcPr>
            <w:tcW w:w="5812" w:type="dxa"/>
            <w:gridSpan w:val="2"/>
          </w:tcPr>
          <w:p w14:paraId="414B9673" w14:textId="77777777" w:rsidR="008A58FE" w:rsidRDefault="008A58FE" w:rsidP="008A58FE"/>
        </w:tc>
        <w:tc>
          <w:tcPr>
            <w:tcW w:w="1559" w:type="dxa"/>
            <w:gridSpan w:val="2"/>
          </w:tcPr>
          <w:p w14:paraId="0BD79EDC" w14:textId="77777777" w:rsidR="008A58FE" w:rsidRDefault="008A58FE" w:rsidP="008A58FE"/>
        </w:tc>
        <w:tc>
          <w:tcPr>
            <w:tcW w:w="1134" w:type="dxa"/>
          </w:tcPr>
          <w:p w14:paraId="69F612AB" w14:textId="77777777" w:rsidR="008A58FE" w:rsidRDefault="008A58FE" w:rsidP="008A58FE"/>
        </w:tc>
        <w:tc>
          <w:tcPr>
            <w:tcW w:w="284" w:type="dxa"/>
            <w:vMerge/>
          </w:tcPr>
          <w:p w14:paraId="20372588" w14:textId="77777777" w:rsidR="008A58FE" w:rsidRDefault="008A58FE" w:rsidP="008A58FE">
            <w:pPr>
              <w:jc w:val="center"/>
            </w:pPr>
          </w:p>
        </w:tc>
      </w:tr>
      <w:tr w:rsidR="008A58FE" w14:paraId="03A6DA53" w14:textId="77777777" w:rsidTr="008A58FE">
        <w:tc>
          <w:tcPr>
            <w:tcW w:w="8789" w:type="dxa"/>
            <w:gridSpan w:val="6"/>
            <w:shd w:val="clear" w:color="auto" w:fill="D9D9D9" w:themeFill="background1" w:themeFillShade="D9"/>
          </w:tcPr>
          <w:p w14:paraId="7CB69609" w14:textId="77777777" w:rsidR="008A58FE" w:rsidRDefault="008A58FE" w:rsidP="008A58FE"/>
        </w:tc>
      </w:tr>
      <w:tr w:rsidR="008A58FE" w14:paraId="018DEB95" w14:textId="77777777" w:rsidTr="008A58FE">
        <w:tc>
          <w:tcPr>
            <w:tcW w:w="2895" w:type="dxa"/>
          </w:tcPr>
          <w:p w14:paraId="331249CA" w14:textId="6576CDB9" w:rsidR="008A58FE" w:rsidRDefault="008A58FE" w:rsidP="00D76DCF">
            <w:r>
              <w:t xml:space="preserve">Applicant(s) name </w:t>
            </w:r>
          </w:p>
          <w:p w14:paraId="5FA5A798" w14:textId="77777777" w:rsidR="008A58FE" w:rsidRDefault="008A58FE" w:rsidP="008A58FE">
            <w:r>
              <w:t xml:space="preserve"> </w:t>
            </w:r>
          </w:p>
        </w:tc>
        <w:tc>
          <w:tcPr>
            <w:tcW w:w="2996" w:type="dxa"/>
            <w:gridSpan w:val="2"/>
          </w:tcPr>
          <w:p w14:paraId="711B4A8E" w14:textId="5A83CA88" w:rsidR="008A58FE" w:rsidRDefault="008A58FE" w:rsidP="008A58FE">
            <w:r>
              <w:t>Signature</w:t>
            </w:r>
            <w:r w:rsidR="00D76DCF">
              <w:t>:</w:t>
            </w:r>
            <w:ins w:id="104" w:author="Kirk A Hogden" w:date="2023-12-08T15:01:00Z">
              <w:r w:rsidR="006B28E1">
                <w:t xml:space="preserve"> </w:t>
              </w:r>
            </w:ins>
            <w:ins w:id="105" w:author="Kirk A Hogden" w:date="2023-12-11T20:34:00Z">
              <w:r w:rsidR="00EE1C4B">
                <w:t>KHogden</w:t>
              </w:r>
            </w:ins>
          </w:p>
        </w:tc>
        <w:tc>
          <w:tcPr>
            <w:tcW w:w="2898" w:type="dxa"/>
            <w:gridSpan w:val="3"/>
          </w:tcPr>
          <w:p w14:paraId="3F082FB5" w14:textId="25E1C2A1" w:rsidR="008A58FE" w:rsidRDefault="008A58FE" w:rsidP="008A58FE">
            <w:r>
              <w:t xml:space="preserve">Date: </w:t>
            </w:r>
            <w:ins w:id="106" w:author="Kirk A Hogden" w:date="2023-12-11T20:34:00Z">
              <w:r w:rsidR="00EE1C4B">
                <w:t>11/12/2023</w:t>
              </w:r>
            </w:ins>
          </w:p>
          <w:p w14:paraId="381B11FD" w14:textId="77777777" w:rsidR="008A58FE" w:rsidRDefault="008A58FE" w:rsidP="008A58FE"/>
        </w:tc>
      </w:tr>
      <w:tr w:rsidR="008A58FE" w14:paraId="060FAF5D" w14:textId="77777777" w:rsidTr="008A58FE">
        <w:tc>
          <w:tcPr>
            <w:tcW w:w="2895" w:type="dxa"/>
          </w:tcPr>
          <w:p w14:paraId="3C937059" w14:textId="19BF1B8F" w:rsidR="008A58FE" w:rsidRDefault="008A58FE" w:rsidP="008A58FE">
            <w:r>
              <w:t>Supervisor’s name</w:t>
            </w:r>
          </w:p>
          <w:p w14:paraId="7F49C92A" w14:textId="77777777" w:rsidR="008A58FE" w:rsidRDefault="008A58FE" w:rsidP="008A58FE"/>
        </w:tc>
        <w:tc>
          <w:tcPr>
            <w:tcW w:w="2996" w:type="dxa"/>
            <w:gridSpan w:val="2"/>
          </w:tcPr>
          <w:p w14:paraId="4CB75CD3" w14:textId="47E6910E" w:rsidR="008A58FE" w:rsidRDefault="008A58FE" w:rsidP="008A58FE">
            <w:r>
              <w:t>Signature</w:t>
            </w:r>
            <w:r w:rsidR="00D76DCF">
              <w:t>:</w:t>
            </w:r>
          </w:p>
        </w:tc>
        <w:tc>
          <w:tcPr>
            <w:tcW w:w="2898" w:type="dxa"/>
            <w:gridSpan w:val="3"/>
          </w:tcPr>
          <w:p w14:paraId="3170DB34" w14:textId="5390FF43" w:rsidR="008A58FE" w:rsidRDefault="008A58FE" w:rsidP="008A58FE">
            <w:r>
              <w:t>Date</w:t>
            </w:r>
            <w:r w:rsidR="00D76DCF">
              <w:t>:</w:t>
            </w:r>
          </w:p>
          <w:p w14:paraId="5196177B" w14:textId="77777777" w:rsidR="008A58FE" w:rsidRDefault="008A58FE" w:rsidP="008A58FE"/>
        </w:tc>
      </w:tr>
      <w:tr w:rsidR="008A58FE" w14:paraId="0CC57FC2" w14:textId="77777777" w:rsidTr="008A58FE">
        <w:tc>
          <w:tcPr>
            <w:tcW w:w="2895" w:type="dxa"/>
          </w:tcPr>
          <w:p w14:paraId="524539CF" w14:textId="46EDE59E" w:rsidR="008A58FE" w:rsidRDefault="008A58FE" w:rsidP="008A58FE">
            <w:r>
              <w:t>Safety officer’s name (if risk assessment required)</w:t>
            </w:r>
          </w:p>
          <w:p w14:paraId="44C79D41" w14:textId="77777777" w:rsidR="008A58FE" w:rsidRDefault="008A58FE" w:rsidP="008A58FE"/>
        </w:tc>
        <w:tc>
          <w:tcPr>
            <w:tcW w:w="2996" w:type="dxa"/>
            <w:gridSpan w:val="2"/>
          </w:tcPr>
          <w:p w14:paraId="38E8A566" w14:textId="77777777" w:rsidR="008A58FE" w:rsidRDefault="008A58FE" w:rsidP="008A58FE"/>
          <w:p w14:paraId="501E0B47" w14:textId="15EB2E9B" w:rsidR="008A58FE" w:rsidRDefault="008A58FE" w:rsidP="008A58FE">
            <w:r>
              <w:t>Signature</w:t>
            </w:r>
            <w:r w:rsidR="00D76DCF">
              <w:t>:</w:t>
            </w:r>
          </w:p>
        </w:tc>
        <w:tc>
          <w:tcPr>
            <w:tcW w:w="2898" w:type="dxa"/>
            <w:gridSpan w:val="3"/>
          </w:tcPr>
          <w:p w14:paraId="2BA378BD" w14:textId="77777777" w:rsidR="008A58FE" w:rsidRDefault="008A58FE" w:rsidP="008A58FE"/>
          <w:p w14:paraId="395BAB40" w14:textId="6A5A7AA6" w:rsidR="008A58FE" w:rsidRDefault="008A58FE" w:rsidP="008A58FE">
            <w:r>
              <w:t>Date</w:t>
            </w:r>
            <w:r w:rsidR="00D76DCF">
              <w:t>:</w:t>
            </w:r>
          </w:p>
        </w:tc>
      </w:tr>
      <w:tr w:rsidR="008A58FE" w14:paraId="44867DC5" w14:textId="77777777" w:rsidTr="008A58FE">
        <w:tc>
          <w:tcPr>
            <w:tcW w:w="8789" w:type="dxa"/>
            <w:gridSpan w:val="6"/>
          </w:tcPr>
          <w:p w14:paraId="0FC2F039" w14:textId="3032EFDA" w:rsidR="008A58FE" w:rsidRDefault="008A58FE" w:rsidP="008A58FE">
            <w:r>
              <w:t xml:space="preserve">Please delete the notes and any irrelevant material and ask your supervisor to return the signed form to: </w:t>
            </w:r>
            <w:hyperlink r:id="rId14" w:history="1">
              <w:r w:rsidR="00D76DCF" w:rsidRPr="00D76DCF">
                <w:rPr>
                  <w:rStyle w:val="Hyperlink"/>
                </w:rPr>
                <w:t>fes-ethics@gre.ac.uk</w:t>
              </w:r>
            </w:hyperlink>
          </w:p>
        </w:tc>
      </w:tr>
    </w:tbl>
    <w:p w14:paraId="65A044C4" w14:textId="38C0C9CE" w:rsidR="00A4380B" w:rsidRDefault="00A4380B" w:rsidP="008A58FE">
      <w:pPr>
        <w:rPr>
          <w:ins w:id="107" w:author="Kirk A Hogden" w:date="2023-12-11T20:21:00Z"/>
          <w:rFonts w:ascii="Calibri" w:eastAsia="Times New Roman" w:hAnsi="Calibri" w:cs="Times New Roman"/>
          <w:b/>
          <w:bCs/>
          <w:sz w:val="36"/>
          <w:szCs w:val="36"/>
          <w:lang w:eastAsia="zh-CN"/>
        </w:rPr>
      </w:pPr>
    </w:p>
    <w:p w14:paraId="570AB415" w14:textId="77777777" w:rsidR="00A4380B" w:rsidRDefault="00A4380B">
      <w:pPr>
        <w:rPr>
          <w:ins w:id="108" w:author="Kirk A Hogden" w:date="2023-12-11T20:21:00Z"/>
          <w:rFonts w:ascii="Calibri" w:eastAsia="Times New Roman" w:hAnsi="Calibri" w:cs="Times New Roman"/>
          <w:b/>
          <w:bCs/>
          <w:sz w:val="36"/>
          <w:szCs w:val="36"/>
          <w:lang w:eastAsia="zh-CN"/>
        </w:rPr>
      </w:pPr>
      <w:ins w:id="109" w:author="Kirk A Hogden" w:date="2023-12-11T20:21:00Z">
        <w:r>
          <w:rPr>
            <w:rFonts w:ascii="Calibri" w:eastAsia="Times New Roman" w:hAnsi="Calibri" w:cs="Times New Roman"/>
            <w:b/>
            <w:bCs/>
            <w:sz w:val="36"/>
            <w:szCs w:val="36"/>
            <w:lang w:eastAsia="zh-CN"/>
          </w:rPr>
          <w:br w:type="page"/>
        </w:r>
      </w:ins>
    </w:p>
    <w:p w14:paraId="245700A7" w14:textId="77777777" w:rsidR="008A58FE" w:rsidRDefault="008A58FE" w:rsidP="008A58FE">
      <w:pPr>
        <w:rPr>
          <w:rFonts w:ascii="Calibri" w:eastAsia="Times New Roman" w:hAnsi="Calibri" w:cs="Times New Roman"/>
          <w:b/>
          <w:bCs/>
          <w:sz w:val="36"/>
          <w:szCs w:val="36"/>
          <w:lang w:eastAsia="zh-CN"/>
        </w:rPr>
      </w:pPr>
    </w:p>
    <w:p w14:paraId="5CEA2E1D" w14:textId="77777777" w:rsidR="008A58FE" w:rsidRDefault="008A58FE" w:rsidP="00E76EE2">
      <w:pPr>
        <w:rPr>
          <w:rFonts w:ascii="Calibri" w:eastAsia="Times New Roman" w:hAnsi="Calibri" w:cs="Times New Roman"/>
          <w:b/>
          <w:bCs/>
          <w:sz w:val="36"/>
          <w:szCs w:val="36"/>
          <w:lang w:eastAsia="zh-CN"/>
        </w:rPr>
      </w:pPr>
    </w:p>
    <w:p w14:paraId="27AE4263" w14:textId="540A51FA" w:rsidR="00E76EE2" w:rsidRPr="00E76EE2" w:rsidRDefault="00F9264B" w:rsidP="00E76EE2">
      <w:pPr>
        <w:rPr>
          <w:rFonts w:ascii="Calibri" w:eastAsia="Times New Roman" w:hAnsi="Calibri" w:cs="Times New Roman"/>
          <w:b/>
          <w:bCs/>
          <w:sz w:val="36"/>
          <w:szCs w:val="36"/>
          <w:lang w:eastAsia="zh-CN"/>
        </w:rPr>
      </w:pPr>
      <w:r>
        <w:rPr>
          <w:rFonts w:ascii="Calibri" w:eastAsia="Times New Roman" w:hAnsi="Calibri" w:cs="Times New Roman"/>
          <w:b/>
          <w:bCs/>
          <w:noProof/>
          <w:sz w:val="36"/>
          <w:szCs w:val="36"/>
          <w:lang w:val="en-US"/>
        </w:rPr>
        <w:drawing>
          <wp:anchor distT="0" distB="0" distL="114300" distR="114300" simplePos="0" relativeHeight="251666432" behindDoc="0" locked="0" layoutInCell="1" allowOverlap="1" wp14:anchorId="7A9DB7F1" wp14:editId="75EE33DE">
            <wp:simplePos x="0" y="0"/>
            <wp:positionH relativeFrom="column">
              <wp:posOffset>3670935</wp:posOffset>
            </wp:positionH>
            <wp:positionV relativeFrom="paragraph">
              <wp:posOffset>-210820</wp:posOffset>
            </wp:positionV>
            <wp:extent cx="2520000" cy="6382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oG_BLUE.jpg"/>
                    <pic:cNvPicPr/>
                  </pic:nvPicPr>
                  <pic:blipFill>
                    <a:blip r:embed="rId15">
                      <a:extLst>
                        <a:ext uri="{28A0092B-C50C-407E-A947-70E740481C1C}">
                          <a14:useLocalDpi xmlns:a14="http://schemas.microsoft.com/office/drawing/2010/main" val="0"/>
                        </a:ext>
                      </a:extLst>
                    </a:blip>
                    <a:stretch>
                      <a:fillRect/>
                    </a:stretch>
                  </pic:blipFill>
                  <pic:spPr>
                    <a:xfrm>
                      <a:off x="0" y="0"/>
                      <a:ext cx="2520000" cy="638236"/>
                    </a:xfrm>
                    <a:prstGeom prst="rect">
                      <a:avLst/>
                    </a:prstGeom>
                  </pic:spPr>
                </pic:pic>
              </a:graphicData>
            </a:graphic>
            <wp14:sizeRelH relativeFrom="page">
              <wp14:pctWidth>0</wp14:pctWidth>
            </wp14:sizeRelH>
            <wp14:sizeRelV relativeFrom="page">
              <wp14:pctHeight>0</wp14:pctHeight>
            </wp14:sizeRelV>
          </wp:anchor>
        </w:drawing>
      </w:r>
      <w:r w:rsidR="00E76EE2" w:rsidRPr="00E76EE2">
        <w:rPr>
          <w:rFonts w:ascii="Calibri" w:eastAsia="Times New Roman" w:hAnsi="Calibri" w:cs="Times New Roman"/>
          <w:b/>
          <w:bCs/>
          <w:sz w:val="36"/>
          <w:szCs w:val="36"/>
          <w:lang w:eastAsia="zh-CN"/>
        </w:rPr>
        <w:t xml:space="preserve">UNIVERSITY </w:t>
      </w:r>
      <w:r w:rsidR="00E76EE2" w:rsidRPr="00E76EE2">
        <w:rPr>
          <w:rFonts w:ascii="Calibri" w:eastAsia="Times New Roman" w:hAnsi="Calibri" w:cs="Times New Roman"/>
          <w:b/>
          <w:bCs/>
          <w:i/>
          <w:sz w:val="36"/>
          <w:szCs w:val="36"/>
          <w:lang w:eastAsia="zh-CN"/>
        </w:rPr>
        <w:t xml:space="preserve">of </w:t>
      </w:r>
      <w:r w:rsidR="00E76EE2" w:rsidRPr="00E76EE2">
        <w:rPr>
          <w:rFonts w:ascii="Calibri" w:eastAsia="Times New Roman" w:hAnsi="Calibri" w:cs="Times New Roman"/>
          <w:b/>
          <w:bCs/>
          <w:sz w:val="36"/>
          <w:szCs w:val="36"/>
          <w:lang w:eastAsia="zh-CN"/>
        </w:rPr>
        <w:t>GREENWICH</w:t>
      </w:r>
    </w:p>
    <w:p w14:paraId="63359858" w14:textId="77777777" w:rsidR="00E76EE2" w:rsidRPr="00E76EE2" w:rsidRDefault="00E76EE2" w:rsidP="00E76EE2">
      <w:pPr>
        <w:rPr>
          <w:rFonts w:ascii="Calibri" w:eastAsia="Times New Roman" w:hAnsi="Calibri" w:cs="Times New Roman"/>
          <w:sz w:val="28"/>
          <w:szCs w:val="28"/>
          <w:lang w:eastAsia="zh-CN"/>
        </w:rPr>
      </w:pPr>
      <w:r w:rsidRPr="00E76EE2">
        <w:rPr>
          <w:rFonts w:ascii="Calibri" w:eastAsia="Times New Roman" w:hAnsi="Calibri" w:cs="Times New Roman"/>
          <w:sz w:val="36"/>
          <w:szCs w:val="36"/>
          <w:lang w:eastAsia="zh-CN"/>
        </w:rPr>
        <w:t>Faculty of Engineering &amp; Science</w:t>
      </w:r>
    </w:p>
    <w:p w14:paraId="1A2253A5" w14:textId="77777777" w:rsidR="003419B0" w:rsidRDefault="003419B0" w:rsidP="003419B0">
      <w:pPr>
        <w:widowControl w:val="0"/>
        <w:rPr>
          <w:rFonts w:ascii="Calibri" w:eastAsia="Times New Roman" w:hAnsi="Calibri" w:cs="Times New Roman"/>
          <w:b/>
          <w:sz w:val="28"/>
          <w:szCs w:val="20"/>
          <w:lang w:eastAsia="en-GB"/>
        </w:rPr>
      </w:pPr>
    </w:p>
    <w:p w14:paraId="31EF9518" w14:textId="77777777" w:rsidR="00E76EE2" w:rsidRDefault="00E76EE2" w:rsidP="003419B0">
      <w:pPr>
        <w:widowControl w:val="0"/>
        <w:rPr>
          <w:rFonts w:ascii="Calibri" w:eastAsia="Times New Roman" w:hAnsi="Calibri" w:cs="Times New Roman"/>
          <w:b/>
          <w:sz w:val="28"/>
          <w:szCs w:val="20"/>
          <w:lang w:eastAsia="en-GB"/>
        </w:rPr>
      </w:pPr>
    </w:p>
    <w:bookmarkStart w:id="110" w:name="Participantconsentform"/>
    <w:p w14:paraId="4F377D61" w14:textId="12552619" w:rsidR="003419B0" w:rsidRDefault="00037BBF" w:rsidP="003419B0">
      <w:pPr>
        <w:widowControl w:val="0"/>
        <w:rPr>
          <w:rFonts w:ascii="Calibri" w:eastAsia="Times New Roman" w:hAnsi="Calibri" w:cs="Times New Roman"/>
          <w:b/>
          <w:sz w:val="28"/>
          <w:szCs w:val="20"/>
          <w:lang w:eastAsia="en-GB"/>
        </w:rPr>
      </w:pPr>
      <w:r>
        <w:rPr>
          <w:rFonts w:ascii="Calibri" w:eastAsia="Times New Roman" w:hAnsi="Calibri" w:cs="Times New Roman"/>
          <w:b/>
          <w:sz w:val="28"/>
          <w:szCs w:val="20"/>
          <w:lang w:eastAsia="en-GB"/>
        </w:rPr>
        <w:fldChar w:fldCharType="begin"/>
      </w:r>
      <w:r>
        <w:rPr>
          <w:rFonts w:ascii="Calibri" w:eastAsia="Times New Roman" w:hAnsi="Calibri" w:cs="Times New Roman"/>
          <w:b/>
          <w:sz w:val="28"/>
          <w:szCs w:val="20"/>
          <w:lang w:eastAsia="en-GB"/>
        </w:rPr>
        <w:instrText xml:space="preserve"> HYPERLINK  \l "participantconsent2" </w:instrText>
      </w:r>
      <w:r>
        <w:rPr>
          <w:rFonts w:ascii="Calibri" w:eastAsia="Times New Roman" w:hAnsi="Calibri" w:cs="Times New Roman"/>
          <w:b/>
          <w:sz w:val="28"/>
          <w:szCs w:val="20"/>
          <w:lang w:eastAsia="en-GB"/>
        </w:rPr>
      </w:r>
      <w:r>
        <w:rPr>
          <w:rFonts w:ascii="Calibri" w:eastAsia="Times New Roman" w:hAnsi="Calibri" w:cs="Times New Roman"/>
          <w:b/>
          <w:sz w:val="28"/>
          <w:szCs w:val="20"/>
          <w:lang w:eastAsia="en-GB"/>
        </w:rPr>
        <w:fldChar w:fldCharType="separate"/>
      </w:r>
      <w:r w:rsidR="005C4241" w:rsidRPr="00037BBF">
        <w:rPr>
          <w:rStyle w:val="Hyperlink"/>
          <w:rFonts w:ascii="Calibri" w:eastAsia="Times New Roman" w:hAnsi="Calibri" w:cs="Times New Roman"/>
          <w:b/>
          <w:sz w:val="28"/>
          <w:szCs w:val="20"/>
          <w:lang w:eastAsia="en-GB"/>
        </w:rPr>
        <w:t>PARTICIPANT</w:t>
      </w:r>
      <w:r w:rsidR="003419B0" w:rsidRPr="00037BBF">
        <w:rPr>
          <w:rStyle w:val="Hyperlink"/>
          <w:rFonts w:ascii="Calibri" w:eastAsia="Times New Roman" w:hAnsi="Calibri" w:cs="Times New Roman"/>
          <w:b/>
          <w:sz w:val="28"/>
          <w:szCs w:val="20"/>
          <w:lang w:eastAsia="en-GB"/>
        </w:rPr>
        <w:t xml:space="preserve"> CONSENT FORM</w:t>
      </w:r>
      <w:r>
        <w:rPr>
          <w:rFonts w:ascii="Calibri" w:eastAsia="Times New Roman" w:hAnsi="Calibri" w:cs="Times New Roman"/>
          <w:b/>
          <w:sz w:val="28"/>
          <w:szCs w:val="20"/>
          <w:lang w:eastAsia="en-GB"/>
        </w:rPr>
        <w:fldChar w:fldCharType="end"/>
      </w:r>
      <w:r w:rsidR="00F9264B">
        <w:rPr>
          <w:rFonts w:ascii="Calibri" w:eastAsia="Times New Roman" w:hAnsi="Calibri" w:cs="Times New Roman"/>
          <w:b/>
          <w:sz w:val="28"/>
          <w:szCs w:val="20"/>
          <w:lang w:eastAsia="en-GB"/>
        </w:rPr>
        <w:t xml:space="preserve"> </w:t>
      </w:r>
    </w:p>
    <w:bookmarkEnd w:id="110"/>
    <w:p w14:paraId="1ED1CCE7" w14:textId="77777777" w:rsidR="00F039EC" w:rsidRDefault="00F039EC" w:rsidP="003419B0">
      <w:pPr>
        <w:widowControl w:val="0"/>
        <w:rPr>
          <w:rFonts w:ascii="Calibri" w:eastAsia="Times New Roman" w:hAnsi="Calibri" w:cs="Times New Roman"/>
          <w:b/>
          <w:sz w:val="28"/>
          <w:szCs w:val="20"/>
          <w:lang w:eastAsia="en-GB"/>
        </w:rPr>
      </w:pPr>
    </w:p>
    <w:p w14:paraId="71AE8B83" w14:textId="26C370D6" w:rsidR="00F039EC" w:rsidRDefault="00F039EC" w:rsidP="003419B0">
      <w:pPr>
        <w:widowControl w:val="0"/>
        <w:rPr>
          <w:rFonts w:ascii="Calibri" w:eastAsia="Times New Roman" w:hAnsi="Calibri" w:cs="Times New Roman"/>
          <w:b/>
          <w:sz w:val="28"/>
          <w:szCs w:val="20"/>
          <w:lang w:eastAsia="en-GB"/>
        </w:rPr>
      </w:pPr>
      <w:r>
        <w:rPr>
          <w:rFonts w:ascii="Calibri" w:eastAsia="Times New Roman" w:hAnsi="Calibri" w:cs="Times New Roman"/>
          <w:b/>
          <w:sz w:val="28"/>
          <w:szCs w:val="20"/>
          <w:lang w:eastAsia="en-GB"/>
        </w:rPr>
        <w:t>Title of Project:</w:t>
      </w:r>
      <w:r w:rsidR="001A4E85">
        <w:rPr>
          <w:rFonts w:ascii="Calibri" w:eastAsia="Times New Roman" w:hAnsi="Calibri" w:cs="Times New Roman"/>
          <w:b/>
          <w:sz w:val="28"/>
          <w:szCs w:val="20"/>
          <w:lang w:eastAsia="en-GB"/>
        </w:rPr>
        <w:t xml:space="preserve"> </w:t>
      </w:r>
      <w:r w:rsidR="00226543">
        <w:rPr>
          <w:rFonts w:ascii="Calibri" w:eastAsia="Times New Roman" w:hAnsi="Calibri" w:cs="Times New Roman"/>
          <w:b/>
          <w:sz w:val="28"/>
          <w:szCs w:val="20"/>
          <w:lang w:eastAsia="en-GB"/>
        </w:rPr>
        <w:t xml:space="preserve"> </w:t>
      </w:r>
      <w:ins w:id="111" w:author="Kirk A Hogden" w:date="2023-12-11T18:11:00Z">
        <w:r w:rsidR="00920D97">
          <w:rPr>
            <w:rFonts w:ascii="Calibri" w:eastAsia="Times New Roman" w:hAnsi="Calibri" w:cs="Times New Roman"/>
            <w:b/>
            <w:sz w:val="28"/>
            <w:szCs w:val="20"/>
            <w:lang w:eastAsia="en-GB"/>
          </w:rPr>
          <w:t>Adaptive Soundtracks in Video Games</w:t>
        </w:r>
      </w:ins>
    </w:p>
    <w:p w14:paraId="502B1960" w14:textId="396BC77A" w:rsidR="00F039EC" w:rsidRPr="003419B0" w:rsidRDefault="00F039EC" w:rsidP="003419B0">
      <w:pPr>
        <w:widowControl w:val="0"/>
        <w:rPr>
          <w:rFonts w:ascii="Calibri" w:eastAsia="Times New Roman" w:hAnsi="Calibri" w:cs="Times New Roman"/>
          <w:b/>
          <w:sz w:val="28"/>
          <w:szCs w:val="20"/>
          <w:lang w:eastAsia="en-GB"/>
        </w:rPr>
      </w:pPr>
      <w:r>
        <w:rPr>
          <w:rFonts w:ascii="Calibri" w:eastAsia="Times New Roman" w:hAnsi="Calibri" w:cs="Times New Roman"/>
          <w:b/>
          <w:sz w:val="28"/>
          <w:szCs w:val="20"/>
          <w:lang w:eastAsia="en-GB"/>
        </w:rPr>
        <w:t>Name of Researcher:</w:t>
      </w:r>
      <w:r w:rsidR="001A4E85">
        <w:rPr>
          <w:rFonts w:ascii="Calibri" w:eastAsia="Times New Roman" w:hAnsi="Calibri" w:cs="Times New Roman"/>
          <w:b/>
          <w:sz w:val="28"/>
          <w:szCs w:val="20"/>
          <w:lang w:eastAsia="en-GB"/>
        </w:rPr>
        <w:t xml:space="preserve"> </w:t>
      </w:r>
      <w:ins w:id="112" w:author="Kirk A Hogden" w:date="2023-12-11T18:11:00Z">
        <w:r w:rsidR="00920D97">
          <w:rPr>
            <w:rFonts w:ascii="Calibri" w:eastAsia="Times New Roman" w:hAnsi="Calibri" w:cs="Times New Roman"/>
            <w:b/>
            <w:sz w:val="28"/>
            <w:szCs w:val="20"/>
            <w:lang w:eastAsia="en-GB"/>
          </w:rPr>
          <w:t>Kirk Hogden</w:t>
        </w:r>
      </w:ins>
      <w:del w:id="113" w:author="Kirk A Hogden" w:date="2023-12-11T18:11:00Z">
        <w:r w:rsidR="00226543" w:rsidDel="00920D97">
          <w:rPr>
            <w:rFonts w:ascii="Calibri" w:eastAsia="Times New Roman" w:hAnsi="Calibri" w:cs="Times New Roman"/>
            <w:b/>
            <w:sz w:val="28"/>
            <w:szCs w:val="20"/>
            <w:lang w:eastAsia="en-GB"/>
          </w:rPr>
          <w:delText xml:space="preserve"> </w:delText>
        </w:r>
      </w:del>
    </w:p>
    <w:p w14:paraId="20794A39" w14:textId="77777777" w:rsidR="003419B0" w:rsidRPr="003419B0" w:rsidRDefault="003419B0" w:rsidP="003419B0">
      <w:pPr>
        <w:widowControl w:val="0"/>
        <w:rPr>
          <w:rFonts w:ascii="Calibri" w:eastAsia="Times New Roman" w:hAnsi="Calibri" w:cs="Times New Roman"/>
          <w:sz w:val="20"/>
          <w:szCs w:val="20"/>
          <w:lang w:eastAsia="en-GB"/>
        </w:rPr>
      </w:pPr>
    </w:p>
    <w:p w14:paraId="68213815" w14:textId="273BD7BE" w:rsidR="003419B0" w:rsidRDefault="003419B0" w:rsidP="003419B0">
      <w:pPr>
        <w:widowControl w:val="0"/>
        <w:rPr>
          <w:rFonts w:ascii="Calibri" w:eastAsia="Times New Roman" w:hAnsi="Calibri" w:cs="Times New Roman"/>
          <w:iCs/>
          <w:szCs w:val="20"/>
          <w:lang w:eastAsia="en-GB"/>
        </w:rPr>
      </w:pPr>
      <w:r w:rsidRPr="003419B0">
        <w:rPr>
          <w:rFonts w:ascii="Calibri" w:eastAsia="Times New Roman" w:hAnsi="Calibri" w:cs="Times New Roman"/>
          <w:szCs w:val="20"/>
          <w:lang w:eastAsia="en-GB"/>
        </w:rPr>
        <w:t>To</w:t>
      </w:r>
      <w:r w:rsidRPr="003419B0">
        <w:rPr>
          <w:rFonts w:ascii="Calibri" w:eastAsia="Times New Roman" w:hAnsi="Calibri" w:cs="Times New Roman"/>
          <w:iCs/>
          <w:szCs w:val="20"/>
          <w:lang w:eastAsia="en-GB"/>
        </w:rPr>
        <w:t xml:space="preserve"> be completed by the </w:t>
      </w:r>
      <w:r w:rsidR="00464180">
        <w:rPr>
          <w:rFonts w:ascii="Calibri" w:eastAsia="Times New Roman" w:hAnsi="Calibri" w:cs="Times New Roman"/>
          <w:iCs/>
          <w:szCs w:val="20"/>
          <w:lang w:eastAsia="en-GB"/>
        </w:rPr>
        <w:t>p</w:t>
      </w:r>
      <w:r w:rsidR="005C4241">
        <w:rPr>
          <w:rFonts w:ascii="Calibri" w:eastAsia="Times New Roman" w:hAnsi="Calibri" w:cs="Times New Roman"/>
          <w:iCs/>
          <w:szCs w:val="20"/>
          <w:lang w:eastAsia="en-GB"/>
        </w:rPr>
        <w:t>articipant</w:t>
      </w:r>
      <w:r w:rsidRPr="003419B0">
        <w:rPr>
          <w:rFonts w:ascii="Calibri" w:eastAsia="Times New Roman" w:hAnsi="Calibri" w:cs="Times New Roman"/>
          <w:iCs/>
          <w:szCs w:val="20"/>
          <w:lang w:eastAsia="en-GB"/>
        </w:rPr>
        <w:t>.</w:t>
      </w:r>
    </w:p>
    <w:p w14:paraId="646877E5" w14:textId="33FFAE1E" w:rsidR="003419B0" w:rsidRPr="003419B0" w:rsidRDefault="003419B0" w:rsidP="003419B0">
      <w:pPr>
        <w:widowControl w:val="0"/>
        <w:rPr>
          <w:rFonts w:ascii="Calibri" w:eastAsia="Times New Roman" w:hAnsi="Calibri" w:cs="Times New Roman"/>
          <w:szCs w:val="20"/>
          <w:lang w:eastAsia="en-GB"/>
        </w:rPr>
      </w:pPr>
    </w:p>
    <w:tbl>
      <w:tblPr>
        <w:tblW w:w="49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21"/>
        <w:gridCol w:w="1934"/>
      </w:tblGrid>
      <w:tr w:rsidR="003419B0" w:rsidRPr="003419B0" w14:paraId="0DA581BB" w14:textId="181F2185" w:rsidTr="00E63C73">
        <w:tc>
          <w:tcPr>
            <w:tcW w:w="5000" w:type="pct"/>
            <w:gridSpan w:val="2"/>
            <w:tcBorders>
              <w:top w:val="single" w:sz="4" w:space="0" w:color="auto"/>
              <w:right w:val="single" w:sz="4" w:space="0" w:color="auto"/>
            </w:tcBorders>
          </w:tcPr>
          <w:p w14:paraId="16CC8534" w14:textId="72C78CA3" w:rsidR="003419B0" w:rsidRPr="003419B0" w:rsidRDefault="003419B0" w:rsidP="003419B0">
            <w:pPr>
              <w:widowControl w:val="0"/>
              <w:rPr>
                <w:rFonts w:ascii="Calibri" w:eastAsia="Times New Roman" w:hAnsi="Calibri" w:cs="Times New Roman"/>
                <w:sz w:val="24"/>
                <w:szCs w:val="20"/>
                <w:lang w:eastAsia="en-GB"/>
              </w:rPr>
            </w:pPr>
          </w:p>
          <w:p w14:paraId="3F1EDCC7" w14:textId="6934937A" w:rsidR="003419B0" w:rsidRPr="003419B0" w:rsidRDefault="003419B0" w:rsidP="003419B0">
            <w:pPr>
              <w:widowControl w:val="0"/>
              <w:numPr>
                <w:ilvl w:val="0"/>
                <w:numId w:val="1"/>
              </w:numPr>
              <w:rPr>
                <w:rFonts w:ascii="Calibri" w:eastAsia="Times New Roman" w:hAnsi="Calibri" w:cs="Times New Roman"/>
                <w:sz w:val="24"/>
                <w:szCs w:val="20"/>
                <w:lang w:eastAsia="en-GB"/>
              </w:rPr>
            </w:pPr>
            <w:r w:rsidRPr="003419B0">
              <w:rPr>
                <w:rFonts w:ascii="Calibri" w:eastAsia="Times New Roman" w:hAnsi="Calibri" w:cs="Times New Roman"/>
                <w:sz w:val="24"/>
                <w:szCs w:val="20"/>
                <w:lang w:eastAsia="en-GB"/>
              </w:rPr>
              <w:t>I have read the information sheet about this study</w:t>
            </w:r>
          </w:p>
          <w:p w14:paraId="1E08A3AC" w14:textId="30C60752" w:rsidR="003419B0" w:rsidRPr="003419B0" w:rsidRDefault="003419B0" w:rsidP="003419B0">
            <w:pPr>
              <w:widowControl w:val="0"/>
              <w:numPr>
                <w:ilvl w:val="0"/>
                <w:numId w:val="1"/>
              </w:numPr>
              <w:rPr>
                <w:rFonts w:ascii="Calibri" w:eastAsia="Times New Roman" w:hAnsi="Calibri" w:cs="Times New Roman"/>
                <w:sz w:val="24"/>
                <w:szCs w:val="20"/>
                <w:lang w:eastAsia="en-GB"/>
              </w:rPr>
            </w:pPr>
            <w:r w:rsidRPr="003419B0">
              <w:rPr>
                <w:rFonts w:ascii="Calibri" w:eastAsia="Times New Roman" w:hAnsi="Calibri" w:cs="Times New Roman"/>
                <w:sz w:val="24"/>
                <w:szCs w:val="20"/>
                <w:lang w:eastAsia="en-GB"/>
              </w:rPr>
              <w:t>I have had an opportunity to ask questions and discuss this study</w:t>
            </w:r>
          </w:p>
          <w:p w14:paraId="4C7BCE1B" w14:textId="5E91A93E" w:rsidR="003419B0" w:rsidRPr="003419B0" w:rsidRDefault="003419B0" w:rsidP="003419B0">
            <w:pPr>
              <w:widowControl w:val="0"/>
              <w:numPr>
                <w:ilvl w:val="0"/>
                <w:numId w:val="1"/>
              </w:numPr>
              <w:rPr>
                <w:rFonts w:ascii="Calibri" w:eastAsia="Times New Roman" w:hAnsi="Calibri" w:cs="Times New Roman"/>
                <w:sz w:val="24"/>
                <w:szCs w:val="20"/>
                <w:lang w:eastAsia="en-GB"/>
              </w:rPr>
            </w:pPr>
            <w:r w:rsidRPr="003419B0">
              <w:rPr>
                <w:rFonts w:ascii="Calibri" w:eastAsia="Times New Roman" w:hAnsi="Calibri" w:cs="Times New Roman"/>
                <w:sz w:val="24"/>
                <w:szCs w:val="20"/>
                <w:lang w:eastAsia="en-GB"/>
              </w:rPr>
              <w:t>I have received satisfactory answers to all my questions</w:t>
            </w:r>
          </w:p>
          <w:p w14:paraId="449ECCBB" w14:textId="2057FBA7" w:rsidR="003419B0" w:rsidRPr="003419B0" w:rsidRDefault="003419B0" w:rsidP="003419B0">
            <w:pPr>
              <w:widowControl w:val="0"/>
              <w:numPr>
                <w:ilvl w:val="0"/>
                <w:numId w:val="1"/>
              </w:numPr>
              <w:rPr>
                <w:rFonts w:ascii="Calibri" w:eastAsia="Times New Roman" w:hAnsi="Calibri" w:cs="Times New Roman"/>
                <w:sz w:val="24"/>
                <w:szCs w:val="20"/>
                <w:lang w:eastAsia="en-GB"/>
              </w:rPr>
            </w:pPr>
            <w:r w:rsidRPr="003419B0">
              <w:rPr>
                <w:rFonts w:ascii="Calibri" w:eastAsia="Times New Roman" w:hAnsi="Calibri" w:cs="Times New Roman"/>
                <w:sz w:val="24"/>
                <w:szCs w:val="20"/>
                <w:lang w:eastAsia="en-GB"/>
              </w:rPr>
              <w:t>I have received enough information about this study</w:t>
            </w:r>
          </w:p>
          <w:p w14:paraId="1B21037E" w14:textId="7DC967F6" w:rsidR="003419B0" w:rsidRPr="003419B0" w:rsidRDefault="003419B0" w:rsidP="003419B0">
            <w:pPr>
              <w:widowControl w:val="0"/>
              <w:numPr>
                <w:ilvl w:val="0"/>
                <w:numId w:val="1"/>
              </w:numPr>
              <w:rPr>
                <w:rFonts w:ascii="Calibri" w:eastAsia="Times New Roman" w:hAnsi="Calibri" w:cs="Times New Roman"/>
                <w:sz w:val="24"/>
                <w:szCs w:val="20"/>
                <w:lang w:eastAsia="en-GB"/>
              </w:rPr>
            </w:pPr>
            <w:r w:rsidRPr="003419B0">
              <w:rPr>
                <w:rFonts w:ascii="Calibri" w:eastAsia="Times New Roman" w:hAnsi="Calibri" w:cs="Times New Roman"/>
                <w:sz w:val="24"/>
                <w:szCs w:val="20"/>
                <w:lang w:eastAsia="en-GB"/>
              </w:rPr>
              <w:t xml:space="preserve">I understand that </w:t>
            </w:r>
            <w:sdt>
              <w:sdtPr>
                <w:rPr>
                  <w:rFonts w:ascii="Calibri" w:eastAsia="Times New Roman" w:hAnsi="Calibri" w:cs="Times New Roman"/>
                  <w:sz w:val="24"/>
                  <w:szCs w:val="20"/>
                  <w:lang w:eastAsia="en-GB"/>
                </w:rPr>
                <w:id w:val="-234167138"/>
                <w:placeholder>
                  <w:docPart w:val="DefaultPlaceholder_1082065158"/>
                </w:placeholder>
              </w:sdtPr>
              <w:sdtContent>
                <w:r w:rsidRPr="003419B0">
                  <w:rPr>
                    <w:rFonts w:ascii="Calibri" w:eastAsia="Times New Roman" w:hAnsi="Calibri" w:cs="Times New Roman"/>
                    <w:sz w:val="24"/>
                    <w:szCs w:val="20"/>
                    <w:lang w:eastAsia="en-GB"/>
                  </w:rPr>
                  <w:t xml:space="preserve">I am / the </w:t>
                </w:r>
                <w:r w:rsidR="00464180">
                  <w:rPr>
                    <w:rFonts w:ascii="Calibri" w:eastAsia="Times New Roman" w:hAnsi="Calibri" w:cs="Times New Roman"/>
                    <w:sz w:val="24"/>
                    <w:szCs w:val="20"/>
                    <w:lang w:eastAsia="en-GB"/>
                  </w:rPr>
                  <w:t>p</w:t>
                </w:r>
                <w:r w:rsidR="005C4241">
                  <w:rPr>
                    <w:rFonts w:ascii="Calibri" w:eastAsia="Times New Roman" w:hAnsi="Calibri" w:cs="Times New Roman"/>
                    <w:sz w:val="24"/>
                    <w:szCs w:val="20"/>
                    <w:lang w:eastAsia="en-GB"/>
                  </w:rPr>
                  <w:t>articipant</w:t>
                </w:r>
              </w:sdtContent>
            </w:sdt>
            <w:r w:rsidRPr="003419B0">
              <w:rPr>
                <w:rFonts w:ascii="Calibri" w:eastAsia="Times New Roman" w:hAnsi="Calibri" w:cs="Times New Roman"/>
                <w:sz w:val="24"/>
                <w:szCs w:val="20"/>
                <w:lang w:eastAsia="en-GB"/>
              </w:rPr>
              <w:t xml:space="preserve"> is free to withdraw from this study:</w:t>
            </w:r>
          </w:p>
          <w:p w14:paraId="5C8FBF48" w14:textId="2FB980AF" w:rsidR="003419B0" w:rsidRPr="003419B0" w:rsidRDefault="003419B0" w:rsidP="003419B0">
            <w:pPr>
              <w:widowControl w:val="0"/>
              <w:numPr>
                <w:ilvl w:val="1"/>
                <w:numId w:val="1"/>
              </w:numPr>
              <w:rPr>
                <w:rFonts w:ascii="Calibri" w:eastAsia="Times New Roman" w:hAnsi="Calibri" w:cs="Times New Roman"/>
                <w:sz w:val="24"/>
                <w:szCs w:val="20"/>
                <w:lang w:eastAsia="en-GB"/>
              </w:rPr>
            </w:pPr>
            <w:r w:rsidRPr="003419B0">
              <w:rPr>
                <w:rFonts w:ascii="Calibri" w:eastAsia="Times New Roman" w:hAnsi="Calibri" w:cs="Times New Roman"/>
                <w:sz w:val="24"/>
                <w:szCs w:val="20"/>
                <w:lang w:eastAsia="en-GB"/>
              </w:rPr>
              <w:t>At any time (until such date as this will no longer be possible, which I have been told)</w:t>
            </w:r>
          </w:p>
          <w:p w14:paraId="11AA0414" w14:textId="2C97711C" w:rsidR="003419B0" w:rsidRPr="003419B0" w:rsidRDefault="003419B0" w:rsidP="003419B0">
            <w:pPr>
              <w:widowControl w:val="0"/>
              <w:numPr>
                <w:ilvl w:val="1"/>
                <w:numId w:val="1"/>
              </w:numPr>
              <w:rPr>
                <w:rFonts w:ascii="Calibri" w:eastAsia="Times New Roman" w:hAnsi="Calibri" w:cs="Times New Roman"/>
                <w:sz w:val="24"/>
                <w:szCs w:val="20"/>
                <w:lang w:eastAsia="en-GB"/>
              </w:rPr>
            </w:pPr>
            <w:r w:rsidRPr="003419B0">
              <w:rPr>
                <w:rFonts w:ascii="Calibri" w:eastAsia="Times New Roman" w:hAnsi="Calibri" w:cs="Times New Roman"/>
                <w:sz w:val="24"/>
                <w:szCs w:val="20"/>
                <w:lang w:eastAsia="en-GB"/>
              </w:rPr>
              <w:t>Without giving a reason for withdrawing</w:t>
            </w:r>
          </w:p>
          <w:p w14:paraId="426B1B5A" w14:textId="62C43B43" w:rsidR="003419B0" w:rsidRPr="003419B0" w:rsidRDefault="003419B0" w:rsidP="003419B0">
            <w:pPr>
              <w:widowControl w:val="0"/>
              <w:numPr>
                <w:ilvl w:val="1"/>
                <w:numId w:val="1"/>
              </w:numPr>
              <w:rPr>
                <w:rFonts w:ascii="Calibri" w:eastAsia="Times New Roman" w:hAnsi="Calibri" w:cs="Times New Roman"/>
                <w:sz w:val="24"/>
                <w:szCs w:val="20"/>
                <w:lang w:eastAsia="en-GB"/>
              </w:rPr>
            </w:pPr>
            <w:r w:rsidRPr="003419B0">
              <w:rPr>
                <w:rFonts w:ascii="Calibri" w:eastAsia="Times New Roman" w:hAnsi="Calibri" w:cs="Times New Roman"/>
                <w:sz w:val="24"/>
                <w:szCs w:val="20"/>
                <w:lang w:eastAsia="en-GB"/>
              </w:rPr>
              <w:t>(</w:t>
            </w:r>
            <w:sdt>
              <w:sdtPr>
                <w:rPr>
                  <w:rFonts w:ascii="Calibri" w:eastAsia="Times New Roman" w:hAnsi="Calibri" w:cs="Times New Roman"/>
                  <w:sz w:val="24"/>
                  <w:szCs w:val="20"/>
                  <w:lang w:eastAsia="en-GB"/>
                </w:rPr>
                <w:id w:val="-738404474"/>
                <w:placeholder>
                  <w:docPart w:val="DefaultPlaceholder_1082065158"/>
                </w:placeholder>
              </w:sdtPr>
              <w:sdtContent>
                <w:r w:rsidRPr="003419B0">
                  <w:rPr>
                    <w:rFonts w:ascii="Calibri" w:eastAsia="Times New Roman" w:hAnsi="Calibri" w:cs="Times New Roman"/>
                    <w:sz w:val="24"/>
                    <w:szCs w:val="20"/>
                    <w:lang w:eastAsia="en-GB"/>
                  </w:rPr>
                  <w:t xml:space="preserve">If I am / the </w:t>
                </w:r>
                <w:r w:rsidR="00464180">
                  <w:rPr>
                    <w:rFonts w:ascii="Calibri" w:eastAsia="Times New Roman" w:hAnsi="Calibri" w:cs="Times New Roman"/>
                    <w:sz w:val="24"/>
                    <w:szCs w:val="20"/>
                    <w:lang w:eastAsia="en-GB"/>
                  </w:rPr>
                  <w:t>p</w:t>
                </w:r>
                <w:r w:rsidR="005C4241">
                  <w:rPr>
                    <w:rFonts w:ascii="Calibri" w:eastAsia="Times New Roman" w:hAnsi="Calibri" w:cs="Times New Roman"/>
                    <w:sz w:val="24"/>
                    <w:szCs w:val="20"/>
                    <w:lang w:eastAsia="en-GB"/>
                  </w:rPr>
                  <w:t>articipant</w:t>
                </w:r>
                <w:r w:rsidRPr="003419B0">
                  <w:rPr>
                    <w:rFonts w:ascii="Calibri" w:eastAsia="Times New Roman" w:hAnsi="Calibri" w:cs="Times New Roman"/>
                    <w:sz w:val="24"/>
                    <w:szCs w:val="20"/>
                    <w:lang w:eastAsia="en-GB"/>
                  </w:rPr>
                  <w:t xml:space="preserve"> is, or intends to become, a student at the University of Greenwich) without affecting my / the </w:t>
                </w:r>
                <w:r w:rsidR="00464180">
                  <w:rPr>
                    <w:rFonts w:ascii="Calibri" w:eastAsia="Times New Roman" w:hAnsi="Calibri" w:cs="Times New Roman"/>
                    <w:sz w:val="24"/>
                    <w:szCs w:val="20"/>
                    <w:lang w:eastAsia="en-GB"/>
                  </w:rPr>
                  <w:t>p</w:t>
                </w:r>
                <w:r w:rsidR="005C4241">
                  <w:rPr>
                    <w:rFonts w:ascii="Calibri" w:eastAsia="Times New Roman" w:hAnsi="Calibri" w:cs="Times New Roman"/>
                    <w:sz w:val="24"/>
                    <w:szCs w:val="20"/>
                    <w:lang w:eastAsia="en-GB"/>
                  </w:rPr>
                  <w:t>articipant</w:t>
                </w:r>
                <w:r w:rsidRPr="003419B0">
                  <w:rPr>
                    <w:rFonts w:ascii="Calibri" w:eastAsia="Times New Roman" w:hAnsi="Calibri" w:cs="Times New Roman"/>
                    <w:sz w:val="24"/>
                    <w:szCs w:val="20"/>
                    <w:lang w:eastAsia="en-GB"/>
                  </w:rPr>
                  <w:t>’s future with the University</w:t>
                </w:r>
              </w:sdtContent>
            </w:sdt>
          </w:p>
          <w:p w14:paraId="22052C5B" w14:textId="238D2583" w:rsidR="003419B0" w:rsidRPr="003419B0" w:rsidRDefault="003419B0" w:rsidP="003419B0">
            <w:pPr>
              <w:widowControl w:val="0"/>
              <w:numPr>
                <w:ilvl w:val="0"/>
                <w:numId w:val="1"/>
              </w:numPr>
              <w:rPr>
                <w:rFonts w:ascii="Calibri" w:eastAsia="Times New Roman" w:hAnsi="Calibri" w:cs="Times New Roman"/>
                <w:sz w:val="24"/>
                <w:szCs w:val="20"/>
                <w:lang w:eastAsia="en-GB"/>
              </w:rPr>
            </w:pPr>
            <w:r w:rsidRPr="003419B0">
              <w:rPr>
                <w:rFonts w:ascii="Calibri" w:eastAsia="Times New Roman" w:hAnsi="Calibri" w:cs="Times New Roman"/>
                <w:sz w:val="24"/>
                <w:szCs w:val="20"/>
                <w:lang w:eastAsia="en-GB"/>
              </w:rPr>
              <w:t xml:space="preserve">I understand that my research data may be used for a further project in anonymous form, but I am able to opt out of this if I so wish, by ticking here.      </w:t>
            </w:r>
            <w:r w:rsidR="00D76DCF">
              <w:rPr>
                <w:rFonts w:ascii="Calibri" w:eastAsia="Times New Roman" w:hAnsi="Calibri" w:cs="Times New Roman"/>
                <w:sz w:val="24"/>
                <w:szCs w:val="20"/>
                <w:lang w:eastAsia="en-GB"/>
              </w:rPr>
              <w:sym w:font="Wingdings" w:char="F06F"/>
            </w:r>
            <w:r w:rsidRPr="003419B0">
              <w:rPr>
                <w:rFonts w:ascii="Calibri" w:eastAsia="Times New Roman" w:hAnsi="Calibri" w:cs="Times New Roman"/>
                <w:sz w:val="24"/>
                <w:szCs w:val="20"/>
                <w:lang w:eastAsia="en-GB"/>
              </w:rPr>
              <w:t xml:space="preserve">           </w:t>
            </w:r>
          </w:p>
          <w:p w14:paraId="69220B20" w14:textId="5E8AD252" w:rsidR="003419B0" w:rsidRDefault="003419B0" w:rsidP="00F1620A">
            <w:pPr>
              <w:widowControl w:val="0"/>
              <w:numPr>
                <w:ilvl w:val="0"/>
                <w:numId w:val="1"/>
              </w:numPr>
              <w:rPr>
                <w:rFonts w:ascii="Calibri" w:eastAsia="Times New Roman" w:hAnsi="Calibri" w:cs="Times New Roman"/>
                <w:sz w:val="24"/>
                <w:szCs w:val="20"/>
                <w:lang w:eastAsia="en-GB"/>
              </w:rPr>
            </w:pPr>
            <w:r w:rsidRPr="003419B0">
              <w:rPr>
                <w:rFonts w:ascii="Calibri" w:eastAsia="Times New Roman" w:hAnsi="Calibri" w:cs="Times New Roman"/>
                <w:sz w:val="24"/>
                <w:szCs w:val="20"/>
                <w:lang w:eastAsia="en-GB"/>
              </w:rPr>
              <w:t>I agree to take part in this study</w:t>
            </w:r>
            <w:r w:rsidR="00226543">
              <w:rPr>
                <w:rFonts w:ascii="Calibri" w:eastAsia="Times New Roman" w:hAnsi="Calibri" w:cs="Times New Roman"/>
                <w:sz w:val="24"/>
                <w:szCs w:val="20"/>
                <w:lang w:eastAsia="en-GB"/>
              </w:rPr>
              <w:t xml:space="preserve">        </w:t>
            </w:r>
            <w:r w:rsidR="00545D4B">
              <w:rPr>
                <w:rFonts w:ascii="Calibri" w:eastAsia="Times New Roman" w:hAnsi="Calibri" w:cs="Times New Roman"/>
                <w:sz w:val="24"/>
                <w:szCs w:val="20"/>
                <w:lang w:eastAsia="en-GB"/>
              </w:rPr>
              <w:sym w:font="Wingdings" w:char="F06F"/>
            </w:r>
            <w:r w:rsidR="00226543">
              <w:rPr>
                <w:rFonts w:ascii="Calibri" w:eastAsia="Times New Roman" w:hAnsi="Calibri" w:cs="Times New Roman"/>
                <w:sz w:val="24"/>
                <w:szCs w:val="20"/>
                <w:lang w:eastAsia="en-GB"/>
              </w:rPr>
              <w:t xml:space="preserve">          </w:t>
            </w:r>
          </w:p>
          <w:p w14:paraId="39D3CE7E" w14:textId="0EB385C2" w:rsidR="00226543" w:rsidRPr="003419B0" w:rsidRDefault="00226543" w:rsidP="00D76DCF">
            <w:pPr>
              <w:widowControl w:val="0"/>
              <w:ind w:left="720"/>
              <w:rPr>
                <w:rFonts w:ascii="Calibri" w:eastAsia="Times New Roman" w:hAnsi="Calibri" w:cs="Times New Roman"/>
                <w:sz w:val="24"/>
                <w:szCs w:val="20"/>
                <w:lang w:eastAsia="en-GB"/>
              </w:rPr>
            </w:pPr>
          </w:p>
        </w:tc>
      </w:tr>
      <w:tr w:rsidR="003419B0" w:rsidRPr="003419B0" w14:paraId="196050AF" w14:textId="57C12B42" w:rsidTr="00E63C73">
        <w:trPr>
          <w:trHeight w:val="573"/>
        </w:trPr>
        <w:tc>
          <w:tcPr>
            <w:tcW w:w="3920" w:type="pct"/>
            <w:tcBorders>
              <w:right w:val="nil"/>
            </w:tcBorders>
          </w:tcPr>
          <w:p w14:paraId="216EA120" w14:textId="51B7127C" w:rsidR="003419B0" w:rsidRPr="003419B0" w:rsidRDefault="003419B0" w:rsidP="003419B0">
            <w:pPr>
              <w:widowControl w:val="0"/>
              <w:rPr>
                <w:rFonts w:ascii="Calibri" w:eastAsia="Times New Roman" w:hAnsi="Calibri" w:cs="Times New Roman"/>
                <w:sz w:val="24"/>
                <w:szCs w:val="20"/>
                <w:lang w:eastAsia="en-GB"/>
              </w:rPr>
            </w:pPr>
            <w:r w:rsidRPr="003419B0">
              <w:rPr>
                <w:rFonts w:ascii="Calibri" w:eastAsia="Times New Roman" w:hAnsi="Calibri" w:cs="Times New Roman"/>
                <w:sz w:val="24"/>
                <w:szCs w:val="20"/>
                <w:lang w:eastAsia="en-GB"/>
              </w:rPr>
              <w:t>Signed (</w:t>
            </w:r>
            <w:r w:rsidR="00464180">
              <w:rPr>
                <w:rFonts w:ascii="Calibri" w:eastAsia="Times New Roman" w:hAnsi="Calibri" w:cs="Times New Roman"/>
                <w:sz w:val="24"/>
                <w:szCs w:val="20"/>
                <w:lang w:eastAsia="en-GB"/>
              </w:rPr>
              <w:t>p</w:t>
            </w:r>
            <w:r w:rsidR="005C4241">
              <w:rPr>
                <w:rFonts w:ascii="Calibri" w:eastAsia="Times New Roman" w:hAnsi="Calibri" w:cs="Times New Roman"/>
                <w:sz w:val="24"/>
                <w:szCs w:val="20"/>
                <w:lang w:eastAsia="en-GB"/>
              </w:rPr>
              <w:t>articipant</w:t>
            </w:r>
            <w:r w:rsidRPr="003419B0">
              <w:rPr>
                <w:rFonts w:ascii="Calibri" w:eastAsia="Times New Roman" w:hAnsi="Calibri" w:cs="Times New Roman"/>
                <w:sz w:val="24"/>
                <w:szCs w:val="20"/>
                <w:lang w:eastAsia="en-GB"/>
              </w:rPr>
              <w:t>)</w:t>
            </w:r>
          </w:p>
        </w:tc>
        <w:tc>
          <w:tcPr>
            <w:tcW w:w="1080" w:type="pct"/>
            <w:tcBorders>
              <w:right w:val="single" w:sz="4" w:space="0" w:color="auto"/>
            </w:tcBorders>
          </w:tcPr>
          <w:p w14:paraId="2C281953" w14:textId="5F764851" w:rsidR="003419B0" w:rsidRPr="003419B0" w:rsidRDefault="003419B0" w:rsidP="003419B0">
            <w:pPr>
              <w:widowControl w:val="0"/>
              <w:rPr>
                <w:rFonts w:ascii="Calibri" w:eastAsia="Times New Roman" w:hAnsi="Calibri" w:cs="Times New Roman"/>
                <w:sz w:val="24"/>
                <w:szCs w:val="20"/>
                <w:lang w:eastAsia="en-GB"/>
              </w:rPr>
            </w:pPr>
            <w:r w:rsidRPr="003419B0">
              <w:rPr>
                <w:rFonts w:ascii="Calibri" w:eastAsia="Times New Roman" w:hAnsi="Calibri" w:cs="Times New Roman"/>
                <w:sz w:val="24"/>
                <w:szCs w:val="20"/>
                <w:lang w:eastAsia="en-GB"/>
              </w:rPr>
              <w:t>Date</w:t>
            </w:r>
          </w:p>
        </w:tc>
      </w:tr>
      <w:tr w:rsidR="003419B0" w:rsidRPr="003419B0" w14:paraId="7799A72F" w14:textId="2AB64D7A" w:rsidTr="00E63C73">
        <w:trPr>
          <w:trHeight w:val="573"/>
        </w:trPr>
        <w:tc>
          <w:tcPr>
            <w:tcW w:w="5000" w:type="pct"/>
            <w:gridSpan w:val="2"/>
            <w:tcBorders>
              <w:right w:val="single" w:sz="4" w:space="0" w:color="auto"/>
            </w:tcBorders>
          </w:tcPr>
          <w:p w14:paraId="7FF615A6" w14:textId="60F52626" w:rsidR="003419B0" w:rsidRDefault="008538C1" w:rsidP="003419B0">
            <w:pPr>
              <w:widowControl w:val="0"/>
              <w:rPr>
                <w:rFonts w:ascii="Calibri" w:eastAsia="Times New Roman" w:hAnsi="Calibri" w:cs="Times New Roman"/>
                <w:sz w:val="24"/>
                <w:szCs w:val="20"/>
                <w:lang w:eastAsia="en-GB"/>
              </w:rPr>
            </w:pPr>
            <w:r>
              <w:rPr>
                <w:rFonts w:ascii="Calibri" w:eastAsia="Times New Roman" w:hAnsi="Calibri" w:cs="Times New Roman"/>
                <w:sz w:val="24"/>
                <w:szCs w:val="20"/>
                <w:lang w:eastAsia="en-GB"/>
              </w:rPr>
              <w:t>Participant name</w:t>
            </w:r>
            <w:r w:rsidR="003419B0" w:rsidRPr="003419B0">
              <w:rPr>
                <w:rFonts w:ascii="Calibri" w:eastAsia="Times New Roman" w:hAnsi="Calibri" w:cs="Times New Roman"/>
                <w:sz w:val="24"/>
                <w:szCs w:val="20"/>
                <w:lang w:eastAsia="en-GB"/>
              </w:rPr>
              <w:t xml:space="preserve"> in block letters</w:t>
            </w:r>
          </w:p>
          <w:p w14:paraId="1F0400A6" w14:textId="37C564BC" w:rsidR="00226543" w:rsidRPr="003419B0" w:rsidRDefault="00226543" w:rsidP="003419B0">
            <w:pPr>
              <w:widowControl w:val="0"/>
              <w:rPr>
                <w:rFonts w:ascii="Calibri" w:eastAsia="Times New Roman" w:hAnsi="Calibri" w:cs="Times New Roman"/>
                <w:sz w:val="24"/>
                <w:szCs w:val="20"/>
                <w:lang w:eastAsia="en-GB"/>
              </w:rPr>
            </w:pPr>
          </w:p>
        </w:tc>
      </w:tr>
      <w:tr w:rsidR="003419B0" w:rsidRPr="003419B0" w14:paraId="73EAB2FF" w14:textId="77777777" w:rsidTr="00E63C73">
        <w:trPr>
          <w:trHeight w:val="561"/>
        </w:trPr>
        <w:tc>
          <w:tcPr>
            <w:tcW w:w="3920" w:type="pct"/>
            <w:tcBorders>
              <w:right w:val="nil"/>
            </w:tcBorders>
          </w:tcPr>
          <w:p w14:paraId="556C3626" w14:textId="77777777" w:rsidR="003419B0" w:rsidRPr="003419B0" w:rsidRDefault="003419B0" w:rsidP="003419B0">
            <w:pPr>
              <w:widowControl w:val="0"/>
              <w:rPr>
                <w:rFonts w:ascii="Calibri" w:eastAsia="Times New Roman" w:hAnsi="Calibri" w:cs="Times New Roman"/>
                <w:sz w:val="24"/>
                <w:szCs w:val="20"/>
                <w:lang w:eastAsia="en-GB"/>
              </w:rPr>
            </w:pPr>
            <w:r w:rsidRPr="003419B0">
              <w:rPr>
                <w:rFonts w:ascii="Calibri" w:eastAsia="Times New Roman" w:hAnsi="Calibri" w:cs="Times New Roman"/>
                <w:sz w:val="24"/>
                <w:szCs w:val="20"/>
                <w:lang w:eastAsia="en-GB"/>
              </w:rPr>
              <w:t>Signature of researcher</w:t>
            </w:r>
          </w:p>
        </w:tc>
        <w:tc>
          <w:tcPr>
            <w:tcW w:w="1080" w:type="pct"/>
            <w:tcBorders>
              <w:right w:val="single" w:sz="4" w:space="0" w:color="auto"/>
            </w:tcBorders>
          </w:tcPr>
          <w:p w14:paraId="33663ACE" w14:textId="77777777" w:rsidR="003419B0" w:rsidRPr="003419B0" w:rsidRDefault="003419B0" w:rsidP="003419B0">
            <w:pPr>
              <w:widowControl w:val="0"/>
              <w:rPr>
                <w:rFonts w:ascii="Calibri" w:eastAsia="Times New Roman" w:hAnsi="Calibri" w:cs="Times New Roman"/>
                <w:sz w:val="24"/>
                <w:szCs w:val="20"/>
                <w:lang w:eastAsia="en-GB"/>
              </w:rPr>
            </w:pPr>
            <w:r w:rsidRPr="003419B0">
              <w:rPr>
                <w:rFonts w:ascii="Calibri" w:eastAsia="Times New Roman" w:hAnsi="Calibri" w:cs="Times New Roman"/>
                <w:sz w:val="24"/>
                <w:szCs w:val="20"/>
                <w:lang w:eastAsia="en-GB"/>
              </w:rPr>
              <w:t>Date</w:t>
            </w:r>
          </w:p>
        </w:tc>
      </w:tr>
      <w:tr w:rsidR="003419B0" w:rsidRPr="003419B0" w14:paraId="4CB25C1D" w14:textId="77777777" w:rsidTr="00E63C73">
        <w:trPr>
          <w:trHeight w:val="561"/>
        </w:trPr>
        <w:tc>
          <w:tcPr>
            <w:tcW w:w="5000" w:type="pct"/>
            <w:gridSpan w:val="2"/>
          </w:tcPr>
          <w:p w14:paraId="0DE1C964" w14:textId="1C7F4784" w:rsidR="003419B0" w:rsidRDefault="003419B0" w:rsidP="003419B0">
            <w:pPr>
              <w:widowControl w:val="0"/>
              <w:rPr>
                <w:rFonts w:ascii="Calibri" w:eastAsia="Times New Roman" w:hAnsi="Calibri" w:cs="Times New Roman"/>
                <w:sz w:val="24"/>
                <w:szCs w:val="20"/>
                <w:lang w:eastAsia="en-GB"/>
              </w:rPr>
            </w:pPr>
            <w:r w:rsidRPr="003419B0">
              <w:rPr>
                <w:rFonts w:ascii="Calibri" w:eastAsia="Times New Roman" w:hAnsi="Calibri" w:cs="Times New Roman"/>
                <w:sz w:val="24"/>
                <w:szCs w:val="20"/>
                <w:lang w:eastAsia="en-GB"/>
              </w:rPr>
              <w:t>This project is supervised by</w:t>
            </w:r>
            <w:r w:rsidR="00F41D29">
              <w:rPr>
                <w:rFonts w:ascii="Calibri" w:eastAsia="Times New Roman" w:hAnsi="Calibri" w:cs="Times New Roman"/>
                <w:sz w:val="24"/>
                <w:szCs w:val="20"/>
                <w:lang w:eastAsia="en-GB"/>
              </w:rPr>
              <w:t xml:space="preserve"> </w:t>
            </w:r>
            <w:r w:rsidR="00F41D29" w:rsidRPr="003419B0">
              <w:rPr>
                <w:rFonts w:ascii="Calibri" w:eastAsia="Times New Roman" w:hAnsi="Calibri" w:cs="Times New Roman"/>
                <w:sz w:val="24"/>
                <w:szCs w:val="20"/>
                <w:lang w:eastAsia="en-GB"/>
              </w:rPr>
              <w:t xml:space="preserve">(including </w:t>
            </w:r>
            <w:r w:rsidR="009364FB">
              <w:rPr>
                <w:rFonts w:ascii="Calibri" w:eastAsia="Times New Roman" w:hAnsi="Calibri" w:cs="Times New Roman"/>
                <w:sz w:val="24"/>
                <w:szCs w:val="20"/>
                <w:lang w:eastAsia="en-GB"/>
              </w:rPr>
              <w:t>U</w:t>
            </w:r>
            <w:r w:rsidR="00F41D29">
              <w:rPr>
                <w:rFonts w:ascii="Calibri" w:eastAsia="Times New Roman" w:hAnsi="Calibri" w:cs="Times New Roman"/>
                <w:sz w:val="24"/>
                <w:szCs w:val="20"/>
                <w:lang w:eastAsia="en-GB"/>
              </w:rPr>
              <w:t xml:space="preserve">niversity </w:t>
            </w:r>
            <w:r w:rsidR="00F41D29" w:rsidRPr="003419B0">
              <w:rPr>
                <w:rFonts w:ascii="Calibri" w:eastAsia="Times New Roman" w:hAnsi="Calibri" w:cs="Times New Roman"/>
                <w:sz w:val="24"/>
                <w:szCs w:val="20"/>
                <w:lang w:eastAsia="en-GB"/>
              </w:rPr>
              <w:t>telephone number and e-mail address)</w:t>
            </w:r>
            <w:r w:rsidRPr="003419B0">
              <w:rPr>
                <w:rFonts w:ascii="Calibri" w:eastAsia="Times New Roman" w:hAnsi="Calibri" w:cs="Times New Roman"/>
                <w:sz w:val="24"/>
                <w:szCs w:val="20"/>
                <w:lang w:eastAsia="en-GB"/>
              </w:rPr>
              <w:t>:</w:t>
            </w:r>
          </w:p>
          <w:p w14:paraId="29F7B268" w14:textId="5886D747" w:rsidR="003419B0" w:rsidRDefault="003419B0" w:rsidP="003419B0">
            <w:pPr>
              <w:widowControl w:val="0"/>
              <w:rPr>
                <w:rFonts w:ascii="Calibri" w:eastAsia="Times New Roman" w:hAnsi="Calibri" w:cs="Times New Roman"/>
                <w:sz w:val="24"/>
                <w:szCs w:val="20"/>
                <w:lang w:eastAsia="en-GB"/>
              </w:rPr>
            </w:pPr>
          </w:p>
          <w:p w14:paraId="1E8418A6" w14:textId="77777777" w:rsidR="003419B0" w:rsidRPr="003419B0" w:rsidRDefault="003419B0" w:rsidP="003419B0">
            <w:pPr>
              <w:widowControl w:val="0"/>
              <w:rPr>
                <w:rFonts w:ascii="Calibri" w:eastAsia="Times New Roman" w:hAnsi="Calibri" w:cs="Times New Roman"/>
                <w:sz w:val="24"/>
                <w:szCs w:val="20"/>
                <w:lang w:eastAsia="en-GB"/>
              </w:rPr>
            </w:pPr>
          </w:p>
        </w:tc>
      </w:tr>
      <w:tr w:rsidR="003419B0" w:rsidRPr="003419B0" w14:paraId="18AEE0A7" w14:textId="77777777" w:rsidTr="00E63C73">
        <w:trPr>
          <w:trHeight w:val="561"/>
        </w:trPr>
        <w:tc>
          <w:tcPr>
            <w:tcW w:w="5000" w:type="pct"/>
            <w:gridSpan w:val="2"/>
          </w:tcPr>
          <w:p w14:paraId="7184AD22" w14:textId="67A348F3" w:rsidR="003419B0" w:rsidRDefault="003419B0" w:rsidP="003419B0">
            <w:pPr>
              <w:widowControl w:val="0"/>
              <w:rPr>
                <w:rFonts w:ascii="Calibri" w:eastAsia="Times New Roman" w:hAnsi="Calibri" w:cs="Times New Roman"/>
                <w:sz w:val="24"/>
                <w:szCs w:val="20"/>
                <w:lang w:eastAsia="en-GB"/>
              </w:rPr>
            </w:pPr>
            <w:r w:rsidRPr="003419B0">
              <w:rPr>
                <w:rFonts w:ascii="Calibri" w:eastAsia="Times New Roman" w:hAnsi="Calibri" w:cs="Times New Roman"/>
                <w:sz w:val="24"/>
                <w:szCs w:val="20"/>
                <w:lang w:eastAsia="en-GB"/>
              </w:rPr>
              <w:t xml:space="preserve">Researcher’s contact details (including </w:t>
            </w:r>
            <w:r w:rsidR="009364FB">
              <w:rPr>
                <w:rFonts w:ascii="Calibri" w:eastAsia="Times New Roman" w:hAnsi="Calibri" w:cs="Times New Roman"/>
                <w:sz w:val="24"/>
                <w:szCs w:val="20"/>
                <w:lang w:eastAsia="en-GB"/>
              </w:rPr>
              <w:t>U</w:t>
            </w:r>
            <w:r w:rsidR="00C47053">
              <w:rPr>
                <w:rFonts w:ascii="Calibri" w:eastAsia="Times New Roman" w:hAnsi="Calibri" w:cs="Times New Roman"/>
                <w:sz w:val="24"/>
                <w:szCs w:val="20"/>
                <w:lang w:eastAsia="en-GB"/>
              </w:rPr>
              <w:t xml:space="preserve">niversity </w:t>
            </w:r>
            <w:r w:rsidRPr="003419B0">
              <w:rPr>
                <w:rFonts w:ascii="Calibri" w:eastAsia="Times New Roman" w:hAnsi="Calibri" w:cs="Times New Roman"/>
                <w:sz w:val="24"/>
                <w:szCs w:val="20"/>
                <w:lang w:eastAsia="en-GB"/>
              </w:rPr>
              <w:t>e-mail address):</w:t>
            </w:r>
          </w:p>
          <w:p w14:paraId="09F2E113" w14:textId="47FDAEF6" w:rsidR="003419B0" w:rsidRDefault="003419B0" w:rsidP="003419B0">
            <w:pPr>
              <w:widowControl w:val="0"/>
              <w:rPr>
                <w:rFonts w:ascii="Calibri" w:eastAsia="Times New Roman" w:hAnsi="Calibri" w:cs="Times New Roman"/>
                <w:sz w:val="24"/>
                <w:szCs w:val="20"/>
                <w:lang w:eastAsia="en-GB"/>
              </w:rPr>
            </w:pPr>
          </w:p>
          <w:p w14:paraId="45B142C9" w14:textId="77777777" w:rsidR="003419B0" w:rsidRPr="003419B0" w:rsidRDefault="003419B0" w:rsidP="003419B0">
            <w:pPr>
              <w:widowControl w:val="0"/>
              <w:rPr>
                <w:rFonts w:ascii="Calibri" w:eastAsia="Times New Roman" w:hAnsi="Calibri" w:cs="Times New Roman"/>
                <w:sz w:val="24"/>
                <w:szCs w:val="20"/>
                <w:lang w:eastAsia="en-GB"/>
              </w:rPr>
            </w:pPr>
          </w:p>
          <w:p w14:paraId="3C5BEB4B" w14:textId="77777777" w:rsidR="003419B0" w:rsidRPr="003419B0" w:rsidRDefault="003419B0" w:rsidP="003419B0">
            <w:pPr>
              <w:widowControl w:val="0"/>
              <w:rPr>
                <w:rFonts w:ascii="Calibri" w:eastAsia="Times New Roman" w:hAnsi="Calibri" w:cs="Times New Roman"/>
                <w:sz w:val="24"/>
                <w:szCs w:val="20"/>
                <w:lang w:eastAsia="en-GB"/>
              </w:rPr>
            </w:pPr>
          </w:p>
          <w:p w14:paraId="2D5E60A8" w14:textId="77777777" w:rsidR="003419B0" w:rsidRPr="003419B0" w:rsidRDefault="003419B0" w:rsidP="003419B0">
            <w:pPr>
              <w:widowControl w:val="0"/>
              <w:rPr>
                <w:rFonts w:ascii="Calibri" w:eastAsia="Times New Roman" w:hAnsi="Calibri" w:cs="Times New Roman"/>
                <w:sz w:val="24"/>
                <w:szCs w:val="20"/>
                <w:lang w:eastAsia="en-GB"/>
              </w:rPr>
            </w:pPr>
          </w:p>
        </w:tc>
      </w:tr>
    </w:tbl>
    <w:p w14:paraId="180FEBB9" w14:textId="21211E6A" w:rsidR="009370E6" w:rsidRDefault="009370E6" w:rsidP="00AC7305">
      <w:pPr>
        <w:widowControl w:val="0"/>
        <w:rPr>
          <w:rFonts w:ascii="Calibri" w:eastAsia="Times New Roman" w:hAnsi="Calibri" w:cs="Times New Roman"/>
          <w:b/>
          <w:bCs/>
          <w:sz w:val="36"/>
          <w:szCs w:val="36"/>
          <w:lang w:eastAsia="zh-CN"/>
        </w:rPr>
      </w:pPr>
    </w:p>
    <w:p w14:paraId="2204F521" w14:textId="63CC421E" w:rsidR="00E76EE2" w:rsidRPr="00E76EE2" w:rsidRDefault="00027E56" w:rsidP="00E76EE2">
      <w:pPr>
        <w:rPr>
          <w:rFonts w:ascii="Calibri" w:eastAsia="Times New Roman" w:hAnsi="Calibri" w:cs="Times New Roman"/>
          <w:b/>
          <w:bCs/>
          <w:sz w:val="36"/>
          <w:szCs w:val="36"/>
          <w:lang w:eastAsia="zh-CN"/>
        </w:rPr>
      </w:pPr>
      <w:r>
        <w:rPr>
          <w:rFonts w:ascii="Calibri" w:eastAsia="Times New Roman" w:hAnsi="Calibri" w:cs="Times New Roman"/>
          <w:b/>
          <w:bCs/>
          <w:noProof/>
          <w:sz w:val="36"/>
          <w:szCs w:val="36"/>
          <w:lang w:val="en-US"/>
        </w:rPr>
        <w:drawing>
          <wp:anchor distT="0" distB="0" distL="114300" distR="114300" simplePos="0" relativeHeight="251668480" behindDoc="0" locked="0" layoutInCell="1" allowOverlap="1" wp14:anchorId="149489DD" wp14:editId="3F9A0FED">
            <wp:simplePos x="0" y="0"/>
            <wp:positionH relativeFrom="column">
              <wp:posOffset>3678555</wp:posOffset>
            </wp:positionH>
            <wp:positionV relativeFrom="paragraph">
              <wp:posOffset>53340</wp:posOffset>
            </wp:positionV>
            <wp:extent cx="2520000" cy="63823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oG_BLUE.jpg"/>
                    <pic:cNvPicPr/>
                  </pic:nvPicPr>
                  <pic:blipFill>
                    <a:blip r:embed="rId15">
                      <a:extLst>
                        <a:ext uri="{28A0092B-C50C-407E-A947-70E740481C1C}">
                          <a14:useLocalDpi xmlns:a14="http://schemas.microsoft.com/office/drawing/2010/main" val="0"/>
                        </a:ext>
                      </a:extLst>
                    </a:blip>
                    <a:stretch>
                      <a:fillRect/>
                    </a:stretch>
                  </pic:blipFill>
                  <pic:spPr>
                    <a:xfrm>
                      <a:off x="0" y="0"/>
                      <a:ext cx="2520000" cy="638236"/>
                    </a:xfrm>
                    <a:prstGeom prst="rect">
                      <a:avLst/>
                    </a:prstGeom>
                  </pic:spPr>
                </pic:pic>
              </a:graphicData>
            </a:graphic>
            <wp14:sizeRelH relativeFrom="page">
              <wp14:pctWidth>0</wp14:pctWidth>
            </wp14:sizeRelH>
            <wp14:sizeRelV relativeFrom="page">
              <wp14:pctHeight>0</wp14:pctHeight>
            </wp14:sizeRelV>
          </wp:anchor>
        </w:drawing>
      </w:r>
      <w:r w:rsidR="00E76EE2" w:rsidRPr="00E76EE2">
        <w:rPr>
          <w:rFonts w:ascii="Calibri" w:eastAsia="Times New Roman" w:hAnsi="Calibri" w:cs="Times New Roman"/>
          <w:b/>
          <w:bCs/>
          <w:sz w:val="36"/>
          <w:szCs w:val="36"/>
          <w:lang w:eastAsia="zh-CN"/>
        </w:rPr>
        <w:t xml:space="preserve">UNIVERSITY </w:t>
      </w:r>
      <w:r w:rsidR="00E76EE2" w:rsidRPr="00E76EE2">
        <w:rPr>
          <w:rFonts w:ascii="Calibri" w:eastAsia="Times New Roman" w:hAnsi="Calibri" w:cs="Times New Roman"/>
          <w:b/>
          <w:bCs/>
          <w:i/>
          <w:sz w:val="36"/>
          <w:szCs w:val="36"/>
          <w:lang w:eastAsia="zh-CN"/>
        </w:rPr>
        <w:t xml:space="preserve">of </w:t>
      </w:r>
      <w:r w:rsidR="00E76EE2" w:rsidRPr="00E76EE2">
        <w:rPr>
          <w:rFonts w:ascii="Calibri" w:eastAsia="Times New Roman" w:hAnsi="Calibri" w:cs="Times New Roman"/>
          <w:b/>
          <w:bCs/>
          <w:sz w:val="36"/>
          <w:szCs w:val="36"/>
          <w:lang w:eastAsia="zh-CN"/>
        </w:rPr>
        <w:t>GREENWICH</w:t>
      </w:r>
    </w:p>
    <w:p w14:paraId="333CB022" w14:textId="0FBD149B" w:rsidR="00E76EE2" w:rsidRPr="00E76EE2" w:rsidRDefault="00E76EE2" w:rsidP="00E76EE2">
      <w:pPr>
        <w:rPr>
          <w:rFonts w:ascii="Calibri" w:eastAsia="Times New Roman" w:hAnsi="Calibri" w:cs="Times New Roman"/>
          <w:sz w:val="28"/>
          <w:szCs w:val="28"/>
          <w:lang w:eastAsia="zh-CN"/>
        </w:rPr>
      </w:pPr>
      <w:r w:rsidRPr="00E76EE2">
        <w:rPr>
          <w:rFonts w:ascii="Calibri" w:eastAsia="Times New Roman" w:hAnsi="Calibri" w:cs="Times New Roman"/>
          <w:sz w:val="36"/>
          <w:szCs w:val="36"/>
          <w:lang w:eastAsia="zh-CN"/>
        </w:rPr>
        <w:t>Faculty of Engineering &amp; Science</w:t>
      </w:r>
    </w:p>
    <w:p w14:paraId="3A3DC438" w14:textId="77777777" w:rsidR="00E76EE2" w:rsidRDefault="00E76EE2" w:rsidP="00E76EE2">
      <w:pPr>
        <w:widowControl w:val="0"/>
        <w:rPr>
          <w:rFonts w:ascii="Calibri" w:eastAsia="Times New Roman" w:hAnsi="Calibri" w:cs="Times New Roman"/>
          <w:b/>
          <w:sz w:val="28"/>
          <w:szCs w:val="20"/>
          <w:lang w:eastAsia="en-GB"/>
        </w:rPr>
      </w:pPr>
    </w:p>
    <w:p w14:paraId="6E9D7733" w14:textId="77777777" w:rsidR="003419B0" w:rsidRDefault="003419B0" w:rsidP="003419B0"/>
    <w:p w14:paraId="0F2A93DA" w14:textId="094783C9" w:rsidR="00E8489E" w:rsidRDefault="00000000" w:rsidP="003419B0">
      <w:pPr>
        <w:rPr>
          <w:rFonts w:ascii="Calibri" w:eastAsia="Times New Roman" w:hAnsi="Calibri" w:cs="Times New Roman"/>
          <w:b/>
          <w:sz w:val="28"/>
          <w:szCs w:val="20"/>
          <w:lang w:eastAsia="en-GB"/>
        </w:rPr>
      </w:pPr>
      <w:hyperlink w:anchor="Participantinfoover182" w:history="1">
        <w:r w:rsidR="005C4241" w:rsidRPr="00037BBF">
          <w:rPr>
            <w:rStyle w:val="Hyperlink"/>
            <w:rFonts w:ascii="Calibri" w:eastAsia="Times New Roman" w:hAnsi="Calibri" w:cs="Times New Roman"/>
            <w:b/>
            <w:sz w:val="28"/>
            <w:szCs w:val="20"/>
            <w:lang w:eastAsia="en-GB"/>
          </w:rPr>
          <w:t>PARTICIPANT</w:t>
        </w:r>
        <w:r w:rsidR="003419B0" w:rsidRPr="00037BBF">
          <w:rPr>
            <w:rStyle w:val="Hyperlink"/>
            <w:rFonts w:ascii="Calibri" w:eastAsia="Times New Roman" w:hAnsi="Calibri" w:cs="Times New Roman"/>
            <w:b/>
            <w:sz w:val="28"/>
            <w:szCs w:val="20"/>
            <w:lang w:eastAsia="en-GB"/>
          </w:rPr>
          <w:t xml:space="preserve"> </w:t>
        </w:r>
        <w:r w:rsidR="00E76EE2" w:rsidRPr="00037BBF">
          <w:rPr>
            <w:rStyle w:val="Hyperlink"/>
            <w:rFonts w:ascii="Calibri" w:eastAsia="Times New Roman" w:hAnsi="Calibri" w:cs="Times New Roman"/>
            <w:b/>
            <w:sz w:val="28"/>
            <w:szCs w:val="20"/>
            <w:lang w:eastAsia="en-GB"/>
          </w:rPr>
          <w:t>INFORMATION SHEET</w:t>
        </w:r>
      </w:hyperlink>
      <w:r w:rsidR="00F63093">
        <w:rPr>
          <w:rFonts w:ascii="Calibri" w:eastAsia="Times New Roman" w:hAnsi="Calibri" w:cs="Times New Roman"/>
          <w:b/>
          <w:sz w:val="28"/>
          <w:szCs w:val="20"/>
          <w:lang w:eastAsia="en-GB"/>
        </w:rPr>
        <w:t xml:space="preserve"> </w:t>
      </w:r>
    </w:p>
    <w:p w14:paraId="29F2DE15" w14:textId="422A3476" w:rsidR="003419B0" w:rsidRDefault="00F63093" w:rsidP="003419B0">
      <w:pPr>
        <w:rPr>
          <w:rFonts w:ascii="Calibri" w:eastAsia="Times New Roman" w:hAnsi="Calibri" w:cs="Times New Roman"/>
          <w:b/>
          <w:sz w:val="28"/>
          <w:szCs w:val="20"/>
          <w:lang w:eastAsia="en-GB"/>
        </w:rPr>
      </w:pPr>
      <w:r>
        <w:rPr>
          <w:rFonts w:ascii="Calibri" w:eastAsia="Times New Roman" w:hAnsi="Calibri" w:cs="Times New Roman"/>
          <w:b/>
          <w:sz w:val="28"/>
          <w:szCs w:val="20"/>
          <w:lang w:eastAsia="en-GB"/>
        </w:rPr>
        <w:t>(</w:t>
      </w:r>
      <w:r w:rsidR="00464180">
        <w:rPr>
          <w:rFonts w:ascii="Calibri" w:eastAsia="Times New Roman" w:hAnsi="Calibri" w:cs="Times New Roman"/>
          <w:b/>
          <w:sz w:val="28"/>
          <w:szCs w:val="20"/>
          <w:lang w:eastAsia="en-GB"/>
        </w:rPr>
        <w:t>Participants</w:t>
      </w:r>
      <w:r w:rsidR="00E8489E">
        <w:rPr>
          <w:rFonts w:ascii="Calibri" w:eastAsia="Times New Roman" w:hAnsi="Calibri" w:cs="Times New Roman"/>
          <w:b/>
          <w:sz w:val="28"/>
          <w:szCs w:val="20"/>
          <w:lang w:eastAsia="en-GB"/>
        </w:rPr>
        <w:t xml:space="preserve"> </w:t>
      </w:r>
      <w:r>
        <w:rPr>
          <w:rFonts w:ascii="Calibri" w:eastAsia="Times New Roman" w:hAnsi="Calibri" w:cs="Times New Roman"/>
          <w:b/>
          <w:sz w:val="28"/>
          <w:szCs w:val="20"/>
          <w:lang w:eastAsia="en-GB"/>
        </w:rPr>
        <w:t>over</w:t>
      </w:r>
      <w:r w:rsidR="00E8489E">
        <w:rPr>
          <w:rFonts w:ascii="Calibri" w:eastAsia="Times New Roman" w:hAnsi="Calibri" w:cs="Times New Roman"/>
          <w:b/>
          <w:sz w:val="28"/>
          <w:szCs w:val="20"/>
          <w:lang w:eastAsia="en-GB"/>
        </w:rPr>
        <w:t xml:space="preserve"> the age of</w:t>
      </w:r>
      <w:r>
        <w:rPr>
          <w:rFonts w:ascii="Calibri" w:eastAsia="Times New Roman" w:hAnsi="Calibri" w:cs="Times New Roman"/>
          <w:b/>
          <w:sz w:val="28"/>
          <w:szCs w:val="20"/>
          <w:lang w:eastAsia="en-GB"/>
        </w:rPr>
        <w:t xml:space="preserve"> 18)</w:t>
      </w:r>
    </w:p>
    <w:p w14:paraId="653E9D86" w14:textId="77777777" w:rsidR="00E76EE2" w:rsidRPr="00E76EE2" w:rsidRDefault="00E76EE2" w:rsidP="003419B0">
      <w:pPr>
        <w:rPr>
          <w:rFonts w:ascii="Calibri" w:eastAsia="Times New Roman" w:hAnsi="Calibri" w:cs="Times New Roman"/>
          <w:b/>
          <w:sz w:val="24"/>
          <w:szCs w:val="24"/>
          <w:lang w:eastAsia="en-GB"/>
        </w:rPr>
      </w:pPr>
    </w:p>
    <w:p w14:paraId="2E2E0BFA" w14:textId="71756660" w:rsidR="00E76EE2" w:rsidRPr="00E76EE2" w:rsidRDefault="00E76EE2" w:rsidP="00E76EE2">
      <w:pPr>
        <w:jc w:val="both"/>
        <w:rPr>
          <w:rFonts w:ascii="Calibri" w:eastAsia="Times New Roman" w:hAnsi="Calibri" w:cs="Times New Roman"/>
          <w:lang w:eastAsia="en-GB"/>
        </w:rPr>
      </w:pPr>
      <w:r w:rsidRPr="00E76EE2">
        <w:rPr>
          <w:rFonts w:ascii="Calibri" w:eastAsia="Times New Roman" w:hAnsi="Calibri" w:cs="Times New Roman"/>
          <w:lang w:eastAsia="en-GB"/>
        </w:rPr>
        <w:t xml:space="preserve">Dear </w:t>
      </w:r>
      <w:r w:rsidR="00464180">
        <w:rPr>
          <w:rFonts w:ascii="Calibri" w:eastAsia="Times New Roman" w:hAnsi="Calibri" w:cs="Times New Roman"/>
          <w:lang w:eastAsia="en-GB"/>
        </w:rPr>
        <w:t>p</w:t>
      </w:r>
      <w:r w:rsidR="005C4241">
        <w:rPr>
          <w:rFonts w:ascii="Calibri" w:eastAsia="Times New Roman" w:hAnsi="Calibri" w:cs="Times New Roman"/>
          <w:lang w:eastAsia="en-GB"/>
        </w:rPr>
        <w:t>articipant</w:t>
      </w:r>
      <w:r w:rsidRPr="00E76EE2">
        <w:rPr>
          <w:rFonts w:ascii="Calibri" w:eastAsia="Times New Roman" w:hAnsi="Calibri" w:cs="Times New Roman"/>
          <w:lang w:eastAsia="en-GB"/>
        </w:rPr>
        <w:t>,</w:t>
      </w:r>
    </w:p>
    <w:p w14:paraId="378E37AF" w14:textId="77777777" w:rsidR="00E76EE2" w:rsidRPr="00E76EE2" w:rsidRDefault="00E76EE2" w:rsidP="00E76EE2">
      <w:pPr>
        <w:jc w:val="both"/>
        <w:rPr>
          <w:rFonts w:ascii="Calibri" w:eastAsia="Times New Roman" w:hAnsi="Calibri" w:cs="Times New Roman"/>
          <w:lang w:eastAsia="en-GB"/>
        </w:rPr>
      </w:pPr>
    </w:p>
    <w:p w14:paraId="65FB0173" w14:textId="2167E213" w:rsidR="00E76EE2" w:rsidRPr="00E76EE2" w:rsidRDefault="00E76EE2" w:rsidP="00E76EE2">
      <w:pPr>
        <w:jc w:val="both"/>
        <w:rPr>
          <w:rFonts w:ascii="Calibri" w:eastAsia="Times New Roman" w:hAnsi="Calibri" w:cs="Times New Roman"/>
          <w:lang w:eastAsia="en-GB"/>
        </w:rPr>
      </w:pPr>
      <w:r w:rsidRPr="00E76EE2">
        <w:rPr>
          <w:rFonts w:ascii="Calibri" w:eastAsia="Times New Roman" w:hAnsi="Calibri" w:cs="Times New Roman"/>
          <w:lang w:eastAsia="en-GB"/>
        </w:rPr>
        <w:t xml:space="preserve">My name is </w:t>
      </w:r>
      <w:sdt>
        <w:sdtPr>
          <w:rPr>
            <w:rFonts w:ascii="Calibri" w:eastAsia="Times New Roman" w:hAnsi="Calibri" w:cs="Times New Roman"/>
            <w:lang w:eastAsia="en-GB"/>
          </w:rPr>
          <w:id w:val="1188795670"/>
          <w:placeholder>
            <w:docPart w:val="5F6B65E150A347AAA59B910BEC3329E8"/>
          </w:placeholder>
        </w:sdtPr>
        <w:sdtContent>
          <w:ins w:id="114" w:author="Kirk A Hogden" w:date="2023-12-11T18:13:00Z">
            <w:r w:rsidR="00FE68F5">
              <w:rPr>
                <w:rFonts w:ascii="Calibri" w:eastAsia="Times New Roman" w:hAnsi="Calibri" w:cs="Times New Roman"/>
                <w:lang w:eastAsia="en-GB"/>
              </w:rPr>
              <w:t>Kirk Hogden</w:t>
            </w:r>
          </w:ins>
        </w:sdtContent>
      </w:sdt>
      <w:r w:rsidRPr="00E76EE2">
        <w:rPr>
          <w:rFonts w:ascii="Calibri" w:eastAsia="Times New Roman" w:hAnsi="Calibri" w:cs="Times New Roman"/>
          <w:lang w:eastAsia="en-GB"/>
        </w:rPr>
        <w:t xml:space="preserve"> and I am currently studying at the University of Greenwich for my degree in </w:t>
      </w:r>
      <w:sdt>
        <w:sdtPr>
          <w:rPr>
            <w:rFonts w:ascii="Calibri" w:eastAsia="Times New Roman" w:hAnsi="Calibri" w:cs="Times New Roman"/>
            <w:color w:val="FF0000"/>
            <w:lang w:eastAsia="en-GB"/>
          </w:rPr>
          <w:id w:val="-2064472132"/>
          <w:placeholder>
            <w:docPart w:val="C65F4862F19645F69342F213A569F648"/>
          </w:placeholder>
        </w:sdtPr>
        <w:sdtEndPr>
          <w:rPr>
            <w:rFonts w:asciiTheme="minorHAnsi" w:hAnsiTheme="minorHAnsi" w:cstheme="minorHAnsi"/>
            <w:rPrChange w:id="115" w:author="Kirk A Hogden" w:date="2023-12-11T14:57:00Z">
              <w:rPr/>
            </w:rPrChange>
          </w:rPr>
        </w:sdtEndPr>
        <w:sdtContent>
          <w:ins w:id="116" w:author="Kirk A Hogden" w:date="2023-12-11T18:13:00Z">
            <w:r w:rsidR="00FE68F5" w:rsidRPr="00FE68F5">
              <w:rPr>
                <w:rFonts w:cstheme="minorHAnsi"/>
                <w:color w:val="000000"/>
                <w:shd w:val="clear" w:color="auto" w:fill="FFFFFF"/>
                <w:rPrChange w:id="117" w:author="Kirk A Hogden" w:date="2023-12-11T18:14:00Z">
                  <w:rPr>
                    <w:rFonts w:ascii="Arial" w:hAnsi="Arial" w:cs="Arial"/>
                    <w:b/>
                    <w:bCs/>
                    <w:color w:val="000000"/>
                    <w:sz w:val="18"/>
                    <w:szCs w:val="18"/>
                    <w:shd w:val="clear" w:color="auto" w:fill="FFFFFF"/>
                  </w:rPr>
                </w:rPrChange>
              </w:rPr>
              <w:t>BSc H GAMES DESIGN &amp; DEVELOPMENT</w:t>
            </w:r>
          </w:ins>
        </w:sdtContent>
      </w:sdt>
      <w:r w:rsidR="00226543" w:rsidRPr="00F1620A">
        <w:rPr>
          <w:rFonts w:ascii="Calibri" w:eastAsia="Times New Roman" w:hAnsi="Calibri" w:cs="Times New Roman"/>
          <w:color w:val="FF0000"/>
          <w:lang w:eastAsia="en-GB"/>
        </w:rPr>
        <w:t>.</w:t>
      </w:r>
      <w:r w:rsidRPr="00E76EE2">
        <w:rPr>
          <w:rFonts w:ascii="Calibri" w:eastAsia="Times New Roman" w:hAnsi="Calibri" w:cs="Times New Roman"/>
          <w:lang w:eastAsia="en-GB"/>
        </w:rPr>
        <w:t xml:space="preserve"> As part of my studies I am undertaking a research study entitled </w:t>
      </w:r>
      <w:sdt>
        <w:sdtPr>
          <w:rPr>
            <w:rFonts w:ascii="Calibri" w:eastAsia="Times New Roman" w:hAnsi="Calibri" w:cs="Times New Roman"/>
            <w:color w:val="FF0000"/>
            <w:lang w:eastAsia="en-GB"/>
          </w:rPr>
          <w:id w:val="1542399436"/>
          <w:placeholder>
            <w:docPart w:val="9F2D6D3DFAAF45CAAD31BBEC1CC9494F"/>
          </w:placeholder>
        </w:sdtPr>
        <w:sdtContent>
          <w:ins w:id="118" w:author="Kirk A Hogden" w:date="2023-12-11T18:14:00Z">
            <w:r w:rsidR="00FE68F5">
              <w:rPr>
                <w:rFonts w:ascii="Calibri" w:eastAsia="Times New Roman" w:hAnsi="Calibri" w:cs="Times New Roman"/>
                <w:color w:val="FF0000"/>
                <w:lang w:eastAsia="en-GB"/>
              </w:rPr>
              <w:t>Adaptive Soundtracks in Video Games</w:t>
            </w:r>
          </w:ins>
        </w:sdtContent>
      </w:sdt>
      <w:r w:rsidR="00226543" w:rsidRPr="00F1620A">
        <w:rPr>
          <w:rFonts w:ascii="Calibri" w:eastAsia="Times New Roman" w:hAnsi="Calibri" w:cs="Times New Roman"/>
          <w:color w:val="FF0000"/>
          <w:lang w:eastAsia="en-GB"/>
        </w:rPr>
        <w:t>.</w:t>
      </w:r>
    </w:p>
    <w:p w14:paraId="6973808D" w14:textId="77777777" w:rsidR="00E76EE2" w:rsidRPr="003419B0" w:rsidRDefault="00E76EE2" w:rsidP="00E76EE2">
      <w:pPr>
        <w:jc w:val="both"/>
        <w:rPr>
          <w:rFonts w:ascii="Calibri" w:eastAsia="Times New Roman" w:hAnsi="Calibri" w:cs="Times New Roman"/>
          <w:lang w:eastAsia="en-GB"/>
        </w:rPr>
      </w:pPr>
    </w:p>
    <w:p w14:paraId="0F179105" w14:textId="77777777" w:rsidR="00E76EE2" w:rsidRPr="00E76EE2" w:rsidRDefault="00E76EE2" w:rsidP="00E76EE2">
      <w:pPr>
        <w:spacing w:after="120"/>
        <w:jc w:val="both"/>
        <w:rPr>
          <w:rFonts w:ascii="Calibri" w:eastAsia="Times New Roman" w:hAnsi="Calibri" w:cs="Times New Roman"/>
          <w:b/>
          <w:lang w:eastAsia="zh-CN"/>
        </w:rPr>
      </w:pPr>
      <w:r w:rsidRPr="00E76EE2">
        <w:rPr>
          <w:rFonts w:ascii="Calibri" w:eastAsia="Times New Roman" w:hAnsi="Calibri" w:cs="Times New Roman"/>
          <w:b/>
          <w:lang w:eastAsia="zh-CN"/>
        </w:rPr>
        <w:t>Invitation</w:t>
      </w:r>
    </w:p>
    <w:p w14:paraId="16232098" w14:textId="5CF5A1F8" w:rsidR="00E76EE2" w:rsidRPr="00E76EE2" w:rsidRDefault="00E76EE2" w:rsidP="00E76EE2">
      <w:pPr>
        <w:spacing w:after="120"/>
        <w:jc w:val="both"/>
        <w:rPr>
          <w:rFonts w:ascii="Calibri" w:eastAsia="Times New Roman" w:hAnsi="Calibri" w:cs="Times New Roman"/>
          <w:lang w:eastAsia="zh-CN"/>
        </w:rPr>
      </w:pPr>
      <w:r w:rsidRPr="00E76EE2">
        <w:rPr>
          <w:rFonts w:ascii="Calibri" w:eastAsia="Times New Roman" w:hAnsi="Calibri" w:cs="Times New Roman"/>
          <w:lang w:eastAsia="zh-CN"/>
        </w:rPr>
        <w:t xml:space="preserve">I would like to invite </w:t>
      </w:r>
      <w:r w:rsidR="00F63093">
        <w:rPr>
          <w:rFonts w:ascii="Calibri" w:eastAsia="Times New Roman" w:hAnsi="Calibri" w:cs="Times New Roman"/>
          <w:lang w:eastAsia="zh-CN"/>
        </w:rPr>
        <w:t>you</w:t>
      </w:r>
      <w:r w:rsidRPr="00E76EE2">
        <w:rPr>
          <w:rFonts w:ascii="Calibri" w:eastAsia="Times New Roman" w:hAnsi="Calibri" w:cs="Times New Roman"/>
          <w:lang w:eastAsia="zh-CN"/>
        </w:rPr>
        <w:t xml:space="preserve"> to take part in this research study. Before you decide to allow this, you need to understand why the research is being done and what it would involve for</w:t>
      </w:r>
      <w:r w:rsidR="00F63093">
        <w:rPr>
          <w:rFonts w:ascii="Calibri" w:eastAsia="Times New Roman" w:hAnsi="Calibri" w:cs="Times New Roman"/>
          <w:lang w:eastAsia="zh-CN"/>
        </w:rPr>
        <w:t xml:space="preserve"> you</w:t>
      </w:r>
      <w:r w:rsidRPr="00E76EE2">
        <w:rPr>
          <w:rFonts w:ascii="Calibri" w:eastAsia="Times New Roman" w:hAnsi="Calibri" w:cs="Times New Roman"/>
          <w:lang w:eastAsia="zh-CN"/>
        </w:rPr>
        <w:t>. Please take time to read the following information carefully. If anything you read is not clear or you would like more information, please do not hesitate to contact me.</w:t>
      </w:r>
    </w:p>
    <w:p w14:paraId="5CA62E66" w14:textId="77777777" w:rsidR="007269F8" w:rsidRDefault="007269F8">
      <w:pPr>
        <w:rPr>
          <w:rFonts w:ascii="Calibri" w:hAnsi="Calibri"/>
        </w:rPr>
      </w:pPr>
    </w:p>
    <w:p w14:paraId="6E4EEE52" w14:textId="4D9DA1DA" w:rsidR="00E76EE2" w:rsidRPr="00E76EE2" w:rsidRDefault="00E76EE2" w:rsidP="00E76EE2">
      <w:pPr>
        <w:spacing w:after="120"/>
        <w:jc w:val="both"/>
        <w:rPr>
          <w:rFonts w:eastAsia="Times New Roman" w:cs="Times New Roman"/>
          <w:b/>
          <w:lang w:eastAsia="zh-CN"/>
        </w:rPr>
      </w:pPr>
      <w:r w:rsidRPr="00E76EE2">
        <w:rPr>
          <w:rFonts w:eastAsia="Times New Roman" w:cs="Times New Roman"/>
          <w:b/>
          <w:lang w:eastAsia="zh-CN"/>
        </w:rPr>
        <w:t xml:space="preserve">What will happen if </w:t>
      </w:r>
      <w:r w:rsidR="00F63093">
        <w:rPr>
          <w:rFonts w:eastAsia="Times New Roman" w:cs="Times New Roman"/>
          <w:b/>
          <w:lang w:eastAsia="zh-CN"/>
        </w:rPr>
        <w:t>you take</w:t>
      </w:r>
      <w:r w:rsidRPr="00E76EE2">
        <w:rPr>
          <w:rFonts w:eastAsia="Times New Roman" w:cs="Times New Roman"/>
          <w:b/>
          <w:lang w:eastAsia="zh-CN"/>
        </w:rPr>
        <w:t xml:space="preserve"> part?</w:t>
      </w:r>
    </w:p>
    <w:sdt>
      <w:sdtPr>
        <w:rPr>
          <w:rFonts w:eastAsia="Times New Roman" w:cs="Times New Roman"/>
          <w:i/>
          <w:iCs/>
          <w:color w:val="FF0000"/>
          <w:lang w:eastAsia="zh-CN"/>
        </w:rPr>
        <w:id w:val="-2041126106"/>
        <w:placeholder>
          <w:docPart w:val="DefaultPlaceholder_1082065158"/>
        </w:placeholder>
      </w:sdtPr>
      <w:sdtEndPr/>
      <w:sdtContent>
        <w:p w14:paraId="40FC46CC" w14:textId="75EF5286" w:rsidR="003E72A1" w:rsidRPr="00181177" w:rsidRDefault="003E72A1" w:rsidP="00E76EE2">
          <w:pPr>
            <w:spacing w:after="120"/>
            <w:jc w:val="both"/>
            <w:rPr>
              <w:ins w:id="119" w:author="Kirk A Hogden" w:date="2023-12-11T18:24:00Z"/>
              <w:rFonts w:eastAsia="Times New Roman" w:cs="Times New Roman"/>
              <w:i/>
              <w:iCs/>
              <w:color w:val="FF0000"/>
              <w:lang w:eastAsia="zh-CN"/>
              <w:rPrChange w:id="120" w:author="Kirk A Hogden" w:date="2023-12-11T18:39:00Z">
                <w:rPr>
                  <w:ins w:id="121" w:author="Kirk A Hogden" w:date="2023-12-11T18:24:00Z"/>
                  <w:rFonts w:eastAsia="Times New Roman" w:cs="Times New Roman"/>
                  <w:color w:val="FF0000"/>
                  <w:lang w:eastAsia="zh-CN"/>
                </w:rPr>
              </w:rPrChange>
            </w:rPr>
          </w:pPr>
          <w:ins w:id="122" w:author="Kirk A Hogden" w:date="2023-12-11T18:16:00Z">
            <w:r>
              <w:rPr>
                <w:rFonts w:eastAsia="Times New Roman" w:cs="Times New Roman"/>
                <w:color w:val="FF0000"/>
                <w:lang w:eastAsia="zh-CN"/>
              </w:rPr>
              <w:t xml:space="preserve">This project is about discovering ways that music in video games can be improved to make players </w:t>
            </w:r>
          </w:ins>
          <w:ins w:id="123" w:author="Kirk A Hogden" w:date="2023-12-11T18:17:00Z">
            <w:r>
              <w:rPr>
                <w:rFonts w:eastAsia="Times New Roman" w:cs="Times New Roman"/>
                <w:color w:val="FF0000"/>
                <w:lang w:eastAsia="zh-CN"/>
              </w:rPr>
              <w:t xml:space="preserve">feel more immersed than they usually would. </w:t>
            </w:r>
          </w:ins>
          <w:ins w:id="124" w:author="Kirk A Hogden" w:date="2023-12-11T18:23:00Z">
            <w:r>
              <w:rPr>
                <w:rFonts w:eastAsia="Times New Roman" w:cs="Times New Roman"/>
                <w:color w:val="FF0000"/>
                <w:lang w:eastAsia="zh-CN"/>
              </w:rPr>
              <w:t xml:space="preserve">It looks into making music become more dynamic, compared to methods that </w:t>
            </w:r>
          </w:ins>
          <w:ins w:id="125" w:author="Kirk A Hogden" w:date="2023-12-11T18:24:00Z">
            <w:r>
              <w:rPr>
                <w:rFonts w:eastAsia="Times New Roman" w:cs="Times New Roman"/>
                <w:color w:val="FF0000"/>
                <w:lang w:eastAsia="zh-CN"/>
              </w:rPr>
              <w:t>game developers choose which eventually becomes repetitive for players to listen to.</w:t>
            </w:r>
          </w:ins>
        </w:p>
        <w:p w14:paraId="074E1A82" w14:textId="77777777" w:rsidR="00614079" w:rsidRDefault="00614079" w:rsidP="00E76EE2">
          <w:pPr>
            <w:spacing w:after="120"/>
            <w:jc w:val="both"/>
            <w:rPr>
              <w:ins w:id="126" w:author="Kirk A Hogden" w:date="2023-12-11T18:24:00Z"/>
              <w:rFonts w:eastAsia="Times New Roman" w:cs="Times New Roman"/>
              <w:color w:val="FF0000"/>
              <w:lang w:eastAsia="zh-CN"/>
            </w:rPr>
          </w:pPr>
        </w:p>
        <w:p w14:paraId="16CCD2D9" w14:textId="4B456E13" w:rsidR="00880457" w:rsidRDefault="00614079" w:rsidP="00E76EE2">
          <w:pPr>
            <w:spacing w:after="120"/>
            <w:jc w:val="both"/>
            <w:rPr>
              <w:ins w:id="127" w:author="Kirk A Hogden" w:date="2023-12-11T18:33:00Z"/>
              <w:rFonts w:eastAsia="Times New Roman" w:cs="Times New Roman"/>
              <w:color w:val="FF0000"/>
              <w:lang w:eastAsia="zh-CN"/>
            </w:rPr>
          </w:pPr>
          <w:ins w:id="128" w:author="Kirk A Hogden" w:date="2023-12-11T18:24:00Z">
            <w:r>
              <w:rPr>
                <w:rFonts w:eastAsia="Times New Roman" w:cs="Times New Roman"/>
                <w:color w:val="FF0000"/>
                <w:lang w:eastAsia="zh-CN"/>
              </w:rPr>
              <w:t xml:space="preserve">Participants whom partake in this </w:t>
            </w:r>
          </w:ins>
          <w:ins w:id="129" w:author="Kirk A Hogden" w:date="2023-12-11T18:25:00Z">
            <w:r>
              <w:rPr>
                <w:rFonts w:eastAsia="Times New Roman" w:cs="Times New Roman"/>
                <w:color w:val="FF0000"/>
                <w:lang w:eastAsia="zh-CN"/>
              </w:rPr>
              <w:t>research are sat in front of a computer with a game which is designed to be easy to le</w:t>
            </w:r>
            <w:r w:rsidR="00880457">
              <w:rPr>
                <w:rFonts w:eastAsia="Times New Roman" w:cs="Times New Roman"/>
                <w:color w:val="FF0000"/>
                <w:lang w:eastAsia="zh-CN"/>
              </w:rPr>
              <w:t xml:space="preserve">arn. </w:t>
            </w:r>
          </w:ins>
          <w:ins w:id="130" w:author="Kirk A Hogden" w:date="2023-12-11T18:26:00Z">
            <w:r w:rsidR="00880457">
              <w:rPr>
                <w:rFonts w:eastAsia="Times New Roman" w:cs="Times New Roman"/>
                <w:color w:val="FF0000"/>
                <w:lang w:eastAsia="zh-CN"/>
              </w:rPr>
              <w:t>While playing, the participant will wear personal monitoring devices and have their facial expressions recorded</w:t>
            </w:r>
          </w:ins>
          <w:ins w:id="131" w:author="Kirk A Hogden" w:date="2023-12-11T18:27:00Z">
            <w:r w:rsidR="00880457">
              <w:rPr>
                <w:rFonts w:eastAsia="Times New Roman" w:cs="Times New Roman"/>
                <w:color w:val="FF0000"/>
                <w:lang w:eastAsia="zh-CN"/>
              </w:rPr>
              <w:t>, in which notes will be taken on body readings.</w:t>
            </w:r>
          </w:ins>
          <w:ins w:id="132" w:author="Kirk A Hogden" w:date="2023-12-11T18:28:00Z">
            <w:r w:rsidR="00880457">
              <w:rPr>
                <w:rFonts w:eastAsia="Times New Roman" w:cs="Times New Roman"/>
                <w:color w:val="FF0000"/>
                <w:lang w:eastAsia="zh-CN"/>
              </w:rPr>
              <w:t xml:space="preserve"> After the participant finishes playing, they’ll be requested to complete a survey so that data unobtainable through body readings can be collected</w:t>
            </w:r>
          </w:ins>
          <w:ins w:id="133" w:author="Kirk A Hogden" w:date="2023-12-11T18:30:00Z">
            <w:r w:rsidR="00880457">
              <w:rPr>
                <w:rFonts w:eastAsia="Times New Roman" w:cs="Times New Roman"/>
                <w:color w:val="FF0000"/>
                <w:lang w:eastAsia="zh-CN"/>
              </w:rPr>
              <w:t>. After the survey, the partic</w:t>
            </w:r>
          </w:ins>
          <w:ins w:id="134" w:author="Kirk A Hogden" w:date="2023-12-11T18:31:00Z">
            <w:r w:rsidR="00880457">
              <w:rPr>
                <w:rFonts w:eastAsia="Times New Roman" w:cs="Times New Roman"/>
                <w:color w:val="FF0000"/>
                <w:lang w:eastAsia="zh-CN"/>
              </w:rPr>
              <w:t>ipant’s session is concluded and their data will be kept by the researcher. Once enough participants have taken part in the resea</w:t>
            </w:r>
          </w:ins>
          <w:ins w:id="135" w:author="Kirk A Hogden" w:date="2023-12-11T18:32:00Z">
            <w:r w:rsidR="00880457">
              <w:rPr>
                <w:rFonts w:eastAsia="Times New Roman" w:cs="Times New Roman"/>
                <w:color w:val="FF0000"/>
                <w:lang w:eastAsia="zh-CN"/>
              </w:rPr>
              <w:t>rch, collected data will be used to determine what method of video game music has a better effect in immersing players within the experience.</w:t>
            </w:r>
          </w:ins>
        </w:p>
        <w:p w14:paraId="69F8426A" w14:textId="77777777" w:rsidR="00B2554B" w:rsidRDefault="00B2554B" w:rsidP="00E76EE2">
          <w:pPr>
            <w:spacing w:after="120"/>
            <w:jc w:val="both"/>
            <w:rPr>
              <w:ins w:id="136" w:author="Kirk A Hogden" w:date="2023-12-11T18:33:00Z"/>
              <w:rFonts w:eastAsia="Times New Roman" w:cs="Times New Roman"/>
              <w:color w:val="FF0000"/>
              <w:lang w:eastAsia="zh-CN"/>
            </w:rPr>
          </w:pPr>
        </w:p>
        <w:p w14:paraId="7D5CB4BB" w14:textId="7A05615B" w:rsidR="00B2554B" w:rsidRPr="00B2554B" w:rsidRDefault="00B2554B" w:rsidP="00E76EE2">
          <w:pPr>
            <w:spacing w:after="120"/>
            <w:jc w:val="both"/>
            <w:rPr>
              <w:rFonts w:eastAsia="Times New Roman" w:cs="Times New Roman"/>
              <w:color w:val="FF0000"/>
              <w:lang w:eastAsia="zh-CN"/>
              <w:rPrChange w:id="137" w:author="Kirk A Hogden" w:date="2023-12-11T18:35:00Z">
                <w:rPr>
                  <w:rFonts w:eastAsia="Times New Roman" w:cs="Times New Roman"/>
                  <w:i/>
                  <w:iCs/>
                  <w:color w:val="FF0000"/>
                  <w:lang w:eastAsia="zh-CN"/>
                </w:rPr>
              </w:rPrChange>
            </w:rPr>
          </w:pPr>
          <w:ins w:id="138" w:author="Kirk A Hogden" w:date="2023-12-11T18:33:00Z">
            <w:r w:rsidRPr="00B2554B">
              <w:rPr>
                <w:rFonts w:eastAsia="Times New Roman" w:cs="Times New Roman"/>
                <w:color w:val="FF0000"/>
                <w:lang w:eastAsia="zh-CN"/>
              </w:rPr>
              <w:t xml:space="preserve">NOTICE </w:t>
            </w:r>
          </w:ins>
          <w:ins w:id="139" w:author="Kirk A Hogden" w:date="2023-12-11T18:34:00Z">
            <w:r w:rsidRPr="00B2554B">
              <w:rPr>
                <w:rFonts w:eastAsia="Times New Roman" w:cs="Times New Roman"/>
                <w:color w:val="FF0000"/>
                <w:lang w:eastAsia="zh-CN"/>
              </w:rPr>
              <w:t>–</w:t>
            </w:r>
          </w:ins>
          <w:ins w:id="140" w:author="Kirk A Hogden" w:date="2023-12-11T18:33:00Z">
            <w:r w:rsidRPr="00B2554B">
              <w:rPr>
                <w:rFonts w:eastAsia="Times New Roman" w:cs="Times New Roman"/>
                <w:color w:val="FF0000"/>
                <w:lang w:eastAsia="zh-CN"/>
              </w:rPr>
              <w:t xml:space="preserve"> </w:t>
            </w:r>
          </w:ins>
          <w:ins w:id="141" w:author="Kirk A Hogden" w:date="2023-12-11T18:34:00Z">
            <w:r w:rsidRPr="00B2554B">
              <w:rPr>
                <w:rFonts w:eastAsia="Times New Roman" w:cs="Times New Roman"/>
                <w:color w:val="FF0000"/>
                <w:lang w:eastAsia="zh-CN"/>
              </w:rPr>
              <w:t xml:space="preserve">After </w:t>
            </w:r>
          </w:ins>
          <w:ins w:id="142" w:author="Kirk A Hogden" w:date="2023-12-11T18:35:00Z">
            <w:r w:rsidRPr="00B2554B">
              <w:rPr>
                <w:rFonts w:eastAsia="Times New Roman" w:cs="Times New Roman"/>
                <w:color w:val="FF0000"/>
                <w:lang w:eastAsia="zh-CN"/>
                <w:rPrChange w:id="143" w:author="Kirk A Hogden" w:date="2023-12-11T18:35:00Z">
                  <w:rPr>
                    <w:rFonts w:eastAsia="Times New Roman" w:cs="Times New Roman"/>
                    <w:color w:val="FF0000"/>
                    <w:lang w:val="it-IT" w:eastAsia="zh-CN"/>
                  </w:rPr>
                </w:rPrChange>
              </w:rPr>
              <w:t>a participant has</w:t>
            </w:r>
            <w:r w:rsidRPr="00B2554B">
              <w:rPr>
                <w:rFonts w:eastAsia="Times New Roman" w:cs="Times New Roman"/>
                <w:color w:val="FF0000"/>
                <w:lang w:eastAsia="zh-CN"/>
                <w:rPrChange w:id="144" w:author="Kirk A Hogden" w:date="2023-12-11T18:35:00Z">
                  <w:rPr>
                    <w:rFonts w:eastAsia="Times New Roman" w:cs="Times New Roman"/>
                    <w:color w:val="FF0000"/>
                    <w:lang w:val="en-US" w:eastAsia="zh-CN"/>
                  </w:rPr>
                </w:rPrChange>
              </w:rPr>
              <w:t xml:space="preserve"> had their data anonymi</w:t>
            </w:r>
            <w:r>
              <w:rPr>
                <w:rFonts w:eastAsia="Times New Roman" w:cs="Times New Roman"/>
                <w:color w:val="FF0000"/>
                <w:lang w:eastAsia="zh-CN"/>
              </w:rPr>
              <w:t>s</w:t>
            </w:r>
            <w:r w:rsidRPr="00B2554B">
              <w:rPr>
                <w:rFonts w:eastAsia="Times New Roman" w:cs="Times New Roman"/>
                <w:color w:val="FF0000"/>
                <w:lang w:eastAsia="zh-CN"/>
                <w:rPrChange w:id="145" w:author="Kirk A Hogden" w:date="2023-12-11T18:35:00Z">
                  <w:rPr>
                    <w:rFonts w:eastAsia="Times New Roman" w:cs="Times New Roman"/>
                    <w:color w:val="FF0000"/>
                    <w:lang w:val="en-US" w:eastAsia="zh-CN"/>
                  </w:rPr>
                </w:rPrChange>
              </w:rPr>
              <w:t xml:space="preserve">ed, </w:t>
            </w:r>
          </w:ins>
          <w:ins w:id="146" w:author="Kirk A Hogden" w:date="2023-12-11T18:36:00Z">
            <w:r w:rsidR="009C4C1E">
              <w:rPr>
                <w:rFonts w:eastAsia="Times New Roman" w:cs="Times New Roman"/>
                <w:color w:val="FF0000"/>
                <w:lang w:eastAsia="zh-CN"/>
              </w:rPr>
              <w:t>the participant cannot be withdrawn from the online system.</w:t>
            </w:r>
          </w:ins>
          <w:ins w:id="147" w:author="Kirk A Hogden" w:date="2023-12-11T18:37:00Z">
            <w:r w:rsidR="009C4C1E">
              <w:rPr>
                <w:rFonts w:eastAsia="Times New Roman" w:cs="Times New Roman"/>
                <w:color w:val="FF0000"/>
                <w:lang w:eastAsia="zh-CN"/>
              </w:rPr>
              <w:t xml:space="preserve"> They may however withdraw </w:t>
            </w:r>
          </w:ins>
          <w:ins w:id="148" w:author="Kirk A Hogden" w:date="2023-12-11T18:38:00Z">
            <w:r w:rsidR="009C4C1E">
              <w:rPr>
                <w:rFonts w:eastAsia="Times New Roman" w:cs="Times New Roman"/>
                <w:color w:val="FF0000"/>
                <w:lang w:eastAsia="zh-CN"/>
              </w:rPr>
              <w:t>participating from research</w:t>
            </w:r>
            <w:r w:rsidR="00E1297B">
              <w:rPr>
                <w:rFonts w:eastAsia="Times New Roman" w:cs="Times New Roman"/>
                <w:color w:val="FF0000"/>
                <w:lang w:eastAsia="zh-CN"/>
              </w:rPr>
              <w:t xml:space="preserve"> at any time.</w:t>
            </w:r>
          </w:ins>
        </w:p>
      </w:sdtContent>
    </w:sdt>
    <w:p w14:paraId="128E3505" w14:textId="3CB1A6F6" w:rsidR="001A4E85" w:rsidRPr="00E76EE2" w:rsidRDefault="001A4E85" w:rsidP="001A4E85">
      <w:pPr>
        <w:spacing w:after="120"/>
        <w:jc w:val="both"/>
        <w:rPr>
          <w:rFonts w:eastAsia="Times New Roman" w:cs="Times New Roman"/>
          <w:b/>
          <w:lang w:eastAsia="zh-CN"/>
        </w:rPr>
      </w:pPr>
      <w:r w:rsidRPr="00E76EE2">
        <w:rPr>
          <w:rFonts w:eastAsia="Times New Roman" w:cs="Times New Roman"/>
          <w:b/>
          <w:lang w:eastAsia="zh-CN"/>
        </w:rPr>
        <w:t>What about confidentiality?</w:t>
      </w:r>
    </w:p>
    <w:p w14:paraId="3FFCE532" w14:textId="4D0C32C9" w:rsidR="001A4E85" w:rsidRDefault="00C47053" w:rsidP="00E76EE2">
      <w:pPr>
        <w:spacing w:after="120"/>
        <w:jc w:val="both"/>
        <w:rPr>
          <w:rFonts w:eastAsia="Times New Roman" w:cs="Times New Roman"/>
          <w:lang w:eastAsia="zh-CN"/>
        </w:rPr>
      </w:pPr>
      <w:r w:rsidRPr="00C47053">
        <w:rPr>
          <w:rFonts w:eastAsia="Times New Roman" w:cs="Times New Roman"/>
          <w:lang w:eastAsia="zh-CN"/>
        </w:rPr>
        <w:t xml:space="preserve">Digital data will be anonymised wherever possible, stored on an encrypted disk and kept in a locked cupboard for the duration of the study; non-digital data will be stored in a locked box, in a locked cupboard. </w:t>
      </w:r>
      <w:r w:rsidR="00777CAA">
        <w:rPr>
          <w:rFonts w:eastAsia="Times New Roman" w:cs="Times New Roman"/>
          <w:lang w:eastAsia="zh-CN"/>
        </w:rPr>
        <w:t xml:space="preserve"> </w:t>
      </w:r>
      <w:r w:rsidRPr="00C47053">
        <w:rPr>
          <w:rFonts w:eastAsia="Times New Roman" w:cs="Times New Roman"/>
          <w:lang w:eastAsia="zh-CN"/>
        </w:rPr>
        <w:t>Data will only be accessed by the researchers, students and staff members directly involved in the study and data that can be used to identify individuals will not be made public without the express written informed consent of the individual being identified. Once the study has been completed (and any archiving responsibilities undertaken) the data will be shredded (non-digital and CD/DVD media) or deleted and overwritten (for re-writeable digital media).</w:t>
      </w:r>
    </w:p>
    <w:p w14:paraId="3ADDC870" w14:textId="77777777" w:rsidR="00C47053" w:rsidRDefault="00C47053" w:rsidP="00E76EE2">
      <w:pPr>
        <w:spacing w:after="120"/>
        <w:jc w:val="both"/>
        <w:rPr>
          <w:rFonts w:eastAsia="Times New Roman" w:cs="Times New Roman"/>
          <w:b/>
          <w:lang w:eastAsia="zh-CN"/>
        </w:rPr>
      </w:pPr>
    </w:p>
    <w:p w14:paraId="658BA475" w14:textId="77777777" w:rsidR="00E76EE2" w:rsidRPr="00E76EE2" w:rsidRDefault="00E76EE2" w:rsidP="00E76EE2">
      <w:pPr>
        <w:spacing w:after="120"/>
        <w:jc w:val="both"/>
        <w:rPr>
          <w:rFonts w:eastAsia="Times New Roman" w:cs="Times New Roman"/>
          <w:b/>
          <w:lang w:eastAsia="zh-CN"/>
        </w:rPr>
      </w:pPr>
      <w:r w:rsidRPr="00E76EE2">
        <w:rPr>
          <w:rFonts w:eastAsia="Times New Roman" w:cs="Times New Roman"/>
          <w:b/>
          <w:lang w:eastAsia="zh-CN"/>
        </w:rPr>
        <w:t>Who to reach in case of queries or concerns</w:t>
      </w:r>
    </w:p>
    <w:p w14:paraId="39310F85" w14:textId="3CF0BE43" w:rsidR="00E76EE2" w:rsidRPr="00E76EE2" w:rsidRDefault="00E76EE2" w:rsidP="00E76EE2">
      <w:pPr>
        <w:spacing w:after="120"/>
        <w:jc w:val="both"/>
        <w:rPr>
          <w:rFonts w:eastAsia="Times New Roman" w:cs="Times New Roman"/>
          <w:lang w:eastAsia="zh-CN"/>
        </w:rPr>
      </w:pPr>
      <w:r w:rsidRPr="00E76EE2">
        <w:rPr>
          <w:rFonts w:eastAsia="Times New Roman" w:cs="Times New Roman"/>
          <w:lang w:eastAsia="zh-CN"/>
        </w:rPr>
        <w:t xml:space="preserve">In case of any queries or concerns feel free to reach </w:t>
      </w:r>
      <w:sdt>
        <w:sdtPr>
          <w:rPr>
            <w:rFonts w:eastAsia="Times New Roman" w:cs="Times New Roman"/>
            <w:color w:val="FF0000"/>
            <w:lang w:eastAsia="zh-CN"/>
          </w:rPr>
          <w:id w:val="-462576180"/>
          <w:placeholder>
            <w:docPart w:val="47D22FE995904E1D8EF34B5DBB207958"/>
          </w:placeholder>
        </w:sdtPr>
        <w:sdtContent>
          <w:ins w:id="149" w:author="Kirk A Hogden" w:date="2023-12-11T18:41:00Z">
            <w:r w:rsidR="00D00D6D">
              <w:rPr>
                <w:rFonts w:eastAsia="Times New Roman" w:cs="Times New Roman"/>
                <w:color w:val="FF0000"/>
                <w:lang w:eastAsia="zh-CN"/>
              </w:rPr>
              <w:t>Kirk Hogden</w:t>
            </w:r>
          </w:ins>
        </w:sdtContent>
      </w:sdt>
      <w:r w:rsidR="00226543">
        <w:rPr>
          <w:rFonts w:eastAsia="Times New Roman" w:cs="Times New Roman"/>
          <w:lang w:eastAsia="zh-CN"/>
        </w:rPr>
        <w:t xml:space="preserve"> </w:t>
      </w:r>
      <w:r w:rsidR="00C47053">
        <w:rPr>
          <w:rFonts w:eastAsia="Times New Roman" w:cs="Times New Roman"/>
          <w:lang w:eastAsia="zh-CN"/>
        </w:rPr>
        <w:t xml:space="preserve">through </w:t>
      </w:r>
      <w:r w:rsidRPr="00E76EE2">
        <w:rPr>
          <w:rFonts w:eastAsia="Times New Roman" w:cs="Times New Roman"/>
          <w:lang w:eastAsia="zh-CN"/>
        </w:rPr>
        <w:t>the</w:t>
      </w:r>
      <w:r w:rsidR="009364FB">
        <w:rPr>
          <w:rFonts w:eastAsia="Times New Roman" w:cs="Times New Roman"/>
          <w:lang w:eastAsia="zh-CN"/>
        </w:rPr>
        <w:t>ir University</w:t>
      </w:r>
      <w:r w:rsidRPr="00E76EE2">
        <w:rPr>
          <w:rFonts w:eastAsia="Times New Roman" w:cs="Times New Roman"/>
          <w:lang w:eastAsia="zh-CN"/>
        </w:rPr>
        <w:t xml:space="preserve"> email address</w:t>
      </w:r>
      <w:r w:rsidR="001A4E85">
        <w:rPr>
          <w:rFonts w:eastAsia="Times New Roman" w:cs="Times New Roman"/>
          <w:lang w:eastAsia="zh-CN"/>
        </w:rPr>
        <w:t xml:space="preserve"> </w:t>
      </w:r>
      <w:sdt>
        <w:sdtPr>
          <w:rPr>
            <w:rFonts w:eastAsia="Times New Roman" w:cs="Times New Roman"/>
            <w:color w:val="FF0000"/>
            <w:lang w:eastAsia="zh-CN"/>
          </w:rPr>
          <w:id w:val="2077850808"/>
          <w:placeholder>
            <w:docPart w:val="A3A41EEF049D4786B2B440AA792D115F"/>
          </w:placeholder>
        </w:sdtPr>
        <w:sdtContent/>
      </w:sdt>
      <w:ins w:id="150" w:author="Kirk A Hogden" w:date="2023-12-11T18:41:00Z">
        <w:r w:rsidR="00D00D6D">
          <w:rPr>
            <w:rFonts w:eastAsia="Times New Roman" w:cs="Times New Roman"/>
            <w:color w:val="FF0000"/>
            <w:lang w:eastAsia="zh-CN"/>
          </w:rPr>
          <w:t>kh8407j@gre.ac.uk</w:t>
        </w:r>
      </w:ins>
      <w:r w:rsidR="00F039EC" w:rsidRPr="00F1620A">
        <w:rPr>
          <w:rFonts w:eastAsia="Times New Roman" w:cs="Times New Roman"/>
          <w:color w:val="FF0000"/>
          <w:lang w:eastAsia="zh-CN"/>
        </w:rPr>
        <w:t>.</w:t>
      </w:r>
    </w:p>
    <w:p w14:paraId="2A2D3430" w14:textId="4B019AA8" w:rsidR="00E76EE2" w:rsidRPr="00E76EE2" w:rsidRDefault="00E76EE2" w:rsidP="00E76EE2">
      <w:pPr>
        <w:spacing w:after="120"/>
        <w:jc w:val="both"/>
        <w:rPr>
          <w:rFonts w:eastAsia="Times New Roman" w:cs="Times New Roman"/>
          <w:lang w:eastAsia="zh-CN"/>
        </w:rPr>
      </w:pPr>
      <w:r w:rsidRPr="00E76EE2">
        <w:rPr>
          <w:rFonts w:eastAsia="Times New Roman" w:cs="Times New Roman"/>
          <w:lang w:eastAsia="zh-CN"/>
        </w:rPr>
        <w:t xml:space="preserve">Alternatively, you can do this through the research supervisor </w:t>
      </w:r>
      <w:sdt>
        <w:sdtPr>
          <w:rPr>
            <w:rFonts w:eastAsia="Times New Roman" w:cs="Times New Roman"/>
            <w:color w:val="FF0000"/>
            <w:lang w:eastAsia="zh-CN"/>
          </w:rPr>
          <w:id w:val="-1185514866"/>
          <w:placeholder>
            <w:docPart w:val="1CADF29DA1A9435DA3AD2866E70FD269"/>
          </w:placeholder>
        </w:sdtPr>
        <w:sdtContent>
          <w:ins w:id="151" w:author="Kirk A Hogden" w:date="2023-12-11T18:42:00Z">
            <w:r w:rsidR="003D31E4" w:rsidRPr="004356A2">
              <w:rPr>
                <w:lang w:val="en-US"/>
              </w:rPr>
              <w:t>Nuno Palmeiro Otero</w:t>
            </w:r>
          </w:ins>
        </w:sdtContent>
      </w:sdt>
      <w:r w:rsidRPr="00E76EE2">
        <w:rPr>
          <w:rFonts w:eastAsia="Times New Roman" w:cs="Times New Roman"/>
          <w:lang w:eastAsia="zh-CN"/>
        </w:rPr>
        <w:t xml:space="preserve"> at the Faculty of Engineering &amp; Science who can be reached via </w:t>
      </w:r>
      <w:r w:rsidR="009364FB">
        <w:rPr>
          <w:rFonts w:eastAsia="Times New Roman" w:cs="Times New Roman"/>
          <w:lang w:eastAsia="zh-CN"/>
        </w:rPr>
        <w:t xml:space="preserve">their University </w:t>
      </w:r>
      <w:r w:rsidRPr="00E76EE2">
        <w:rPr>
          <w:rFonts w:eastAsia="Times New Roman" w:cs="Times New Roman"/>
          <w:lang w:eastAsia="zh-CN"/>
        </w:rPr>
        <w:t>email</w:t>
      </w:r>
      <w:r w:rsidR="001A4E85">
        <w:rPr>
          <w:rFonts w:eastAsia="Times New Roman" w:cs="Times New Roman"/>
          <w:lang w:eastAsia="zh-CN"/>
        </w:rPr>
        <w:t xml:space="preserve"> </w:t>
      </w:r>
      <w:sdt>
        <w:sdtPr>
          <w:rPr>
            <w:rFonts w:eastAsia="Times New Roman" w:cs="Times New Roman"/>
            <w:color w:val="FF0000"/>
            <w:lang w:eastAsia="zh-CN"/>
          </w:rPr>
          <w:id w:val="-832607343"/>
          <w:placeholder>
            <w:docPart w:val="242168E341EA4135A015D6EF78B5D40F"/>
          </w:placeholder>
        </w:sdtPr>
        <w:sdtContent>
          <w:ins w:id="152" w:author="Kirk A Hogden" w:date="2023-12-11T18:57:00Z">
            <w:r w:rsidR="00BF5E15">
              <w:rPr>
                <w:rStyle w:val="Strong"/>
                <w:rFonts w:cstheme="minorHAnsi"/>
                <w:b w:val="0"/>
                <w:bCs w:val="0"/>
                <w:color w:val="2E2E2E"/>
                <w:shd w:val="clear" w:color="auto" w:fill="FFFFFF"/>
              </w:rPr>
              <w:fldChar w:fldCharType="begin"/>
            </w:r>
            <w:r w:rsidR="00BF5E15">
              <w:rPr>
                <w:rStyle w:val="Strong"/>
                <w:rFonts w:cstheme="minorHAnsi"/>
                <w:b w:val="0"/>
                <w:bCs w:val="0"/>
                <w:color w:val="2E2E2E"/>
                <w:shd w:val="clear" w:color="auto" w:fill="FFFFFF"/>
              </w:rPr>
              <w:instrText>HYPERLINK "mailto:</w:instrText>
            </w:r>
          </w:ins>
          <w:ins w:id="153" w:author="Kirk A Hogden" w:date="2023-12-11T18:44:00Z">
            <w:r w:rsidR="00BF5E15" w:rsidRPr="001E72A8">
              <w:rPr>
                <w:rStyle w:val="Strong"/>
                <w:rFonts w:cstheme="minorHAnsi"/>
                <w:b w:val="0"/>
                <w:bCs w:val="0"/>
                <w:color w:val="2E2E2E"/>
                <w:shd w:val="clear" w:color="auto" w:fill="FFFFFF"/>
                <w:rPrChange w:id="154" w:author="Kirk A Hogden" w:date="2023-12-11T18:45:00Z">
                  <w:rPr>
                    <w:rStyle w:val="Strong"/>
                    <w:rFonts w:ascii="Arial" w:hAnsi="Arial" w:cs="Arial"/>
                    <w:color w:val="2E2E2E"/>
                    <w:shd w:val="clear" w:color="auto" w:fill="FFFFFF"/>
                  </w:rPr>
                </w:rPrChange>
              </w:rPr>
              <w:instrText>N.R.PalmeiroOtero@greenwich.ac.uk</w:instrText>
            </w:r>
          </w:ins>
          <w:ins w:id="155" w:author="Kirk A Hogden" w:date="2023-12-11T18:57:00Z">
            <w:r w:rsidR="00BF5E15">
              <w:rPr>
                <w:rStyle w:val="Strong"/>
                <w:rFonts w:cstheme="minorHAnsi"/>
                <w:b w:val="0"/>
                <w:bCs w:val="0"/>
                <w:color w:val="2E2E2E"/>
                <w:shd w:val="clear" w:color="auto" w:fill="FFFFFF"/>
              </w:rPr>
              <w:instrText>"</w:instrText>
            </w:r>
            <w:r w:rsidR="00BF5E15">
              <w:rPr>
                <w:rStyle w:val="Strong"/>
                <w:rFonts w:cstheme="minorHAnsi"/>
                <w:b w:val="0"/>
                <w:bCs w:val="0"/>
                <w:color w:val="2E2E2E"/>
                <w:shd w:val="clear" w:color="auto" w:fill="FFFFFF"/>
              </w:rPr>
              <w:fldChar w:fldCharType="separate"/>
            </w:r>
          </w:ins>
          <w:ins w:id="156" w:author="Kirk A Hogden" w:date="2023-12-11T18:44:00Z">
            <w:r w:rsidR="00BF5E15" w:rsidRPr="00326DC4">
              <w:rPr>
                <w:rStyle w:val="Hyperlink"/>
                <w:rFonts w:cstheme="minorHAnsi"/>
                <w:shd w:val="clear" w:color="auto" w:fill="FFFFFF"/>
                <w:rPrChange w:id="157" w:author="Kirk A Hogden" w:date="2023-12-11T18:45:00Z">
                  <w:rPr>
                    <w:rStyle w:val="Strong"/>
                    <w:rFonts w:ascii="Arial" w:hAnsi="Arial" w:cs="Arial"/>
                    <w:color w:val="2E2E2E"/>
                    <w:shd w:val="clear" w:color="auto" w:fill="FFFFFF"/>
                  </w:rPr>
                </w:rPrChange>
              </w:rPr>
              <w:t>N.R.PalmeiroOtero@greenwich.ac.uk</w:t>
            </w:r>
          </w:ins>
          <w:ins w:id="158" w:author="Kirk A Hogden" w:date="2023-12-11T18:57:00Z">
            <w:r w:rsidR="00BF5E15">
              <w:rPr>
                <w:rStyle w:val="Strong"/>
                <w:rFonts w:cstheme="minorHAnsi"/>
                <w:b w:val="0"/>
                <w:bCs w:val="0"/>
                <w:color w:val="2E2E2E"/>
                <w:shd w:val="clear" w:color="auto" w:fill="FFFFFF"/>
              </w:rPr>
              <w:fldChar w:fldCharType="end"/>
            </w:r>
            <w:r w:rsidR="00BF5E15">
              <w:rPr>
                <w:rStyle w:val="Strong"/>
                <w:rFonts w:cstheme="minorHAnsi"/>
                <w:b w:val="0"/>
                <w:bCs w:val="0"/>
                <w:color w:val="2E2E2E"/>
                <w:shd w:val="clear" w:color="auto" w:fill="FFFFFF"/>
              </w:rPr>
              <w:t>.</w:t>
            </w:r>
          </w:ins>
        </w:sdtContent>
      </w:sdt>
      <w:r w:rsidR="00F41D29">
        <w:rPr>
          <w:rFonts w:eastAsia="Times New Roman" w:cs="Times New Roman"/>
          <w:lang w:eastAsia="zh-CN"/>
        </w:rPr>
        <w:t xml:space="preserve"> </w:t>
      </w:r>
    </w:p>
    <w:p w14:paraId="2337EB3C" w14:textId="77777777" w:rsidR="00E76EE2" w:rsidRDefault="00E76EE2">
      <w:pPr>
        <w:rPr>
          <w:rFonts w:ascii="Calibri" w:hAnsi="Calibri"/>
        </w:rPr>
      </w:pPr>
    </w:p>
    <w:p w14:paraId="578F2A15" w14:textId="2A4E473D" w:rsidR="00F63093" w:rsidRDefault="00F63093">
      <w:pPr>
        <w:rPr>
          <w:rFonts w:ascii="Calibri" w:hAnsi="Calibri"/>
        </w:rPr>
      </w:pPr>
      <w:r>
        <w:rPr>
          <w:rFonts w:ascii="Calibri" w:hAnsi="Calibri"/>
        </w:rPr>
        <w:br w:type="page"/>
      </w:r>
    </w:p>
    <w:p w14:paraId="435D998F" w14:textId="5768826F" w:rsidR="00F63093" w:rsidRDefault="00F9264B" w:rsidP="00F63093">
      <w:pPr>
        <w:widowControl w:val="0"/>
        <w:rPr>
          <w:rFonts w:ascii="Calibri" w:eastAsia="Times New Roman" w:hAnsi="Calibri" w:cs="Times New Roman"/>
          <w:sz w:val="20"/>
          <w:szCs w:val="20"/>
          <w:lang w:eastAsia="en-GB"/>
        </w:rPr>
      </w:pPr>
      <w:r>
        <w:rPr>
          <w:rFonts w:ascii="Calibri" w:eastAsia="Times New Roman" w:hAnsi="Calibri" w:cs="Times New Roman"/>
          <w:b/>
          <w:bCs/>
          <w:noProof/>
          <w:sz w:val="36"/>
          <w:szCs w:val="36"/>
          <w:lang w:val="en-US"/>
        </w:rPr>
        <w:lastRenderedPageBreak/>
        <w:drawing>
          <wp:anchor distT="0" distB="0" distL="114300" distR="114300" simplePos="0" relativeHeight="251670528" behindDoc="0" locked="0" layoutInCell="1" allowOverlap="1" wp14:anchorId="5F60C5F9" wp14:editId="52EE636A">
            <wp:simplePos x="0" y="0"/>
            <wp:positionH relativeFrom="column">
              <wp:posOffset>3771900</wp:posOffset>
            </wp:positionH>
            <wp:positionV relativeFrom="paragraph">
              <wp:posOffset>-635</wp:posOffset>
            </wp:positionV>
            <wp:extent cx="2520000" cy="638236"/>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oG_BLUE.jpg"/>
                    <pic:cNvPicPr/>
                  </pic:nvPicPr>
                  <pic:blipFill>
                    <a:blip r:embed="rId15">
                      <a:extLst>
                        <a:ext uri="{28A0092B-C50C-407E-A947-70E740481C1C}">
                          <a14:useLocalDpi xmlns:a14="http://schemas.microsoft.com/office/drawing/2010/main" val="0"/>
                        </a:ext>
                      </a:extLst>
                    </a:blip>
                    <a:stretch>
                      <a:fillRect/>
                    </a:stretch>
                  </pic:blipFill>
                  <pic:spPr>
                    <a:xfrm>
                      <a:off x="0" y="0"/>
                      <a:ext cx="2520000" cy="638236"/>
                    </a:xfrm>
                    <a:prstGeom prst="rect">
                      <a:avLst/>
                    </a:prstGeom>
                  </pic:spPr>
                </pic:pic>
              </a:graphicData>
            </a:graphic>
            <wp14:sizeRelH relativeFrom="page">
              <wp14:pctWidth>0</wp14:pctWidth>
            </wp14:sizeRelH>
            <wp14:sizeRelV relativeFrom="page">
              <wp14:pctHeight>0</wp14:pctHeight>
            </wp14:sizeRelV>
          </wp:anchor>
        </w:drawing>
      </w:r>
    </w:p>
    <w:p w14:paraId="78D8D01F" w14:textId="6B45D159" w:rsidR="00F63093" w:rsidRDefault="00F63093" w:rsidP="00F63093"/>
    <w:p w14:paraId="30B538E9" w14:textId="77777777" w:rsidR="00F63093" w:rsidRPr="00E76EE2" w:rsidRDefault="00F63093" w:rsidP="00F63093">
      <w:pPr>
        <w:rPr>
          <w:rFonts w:ascii="Calibri" w:eastAsia="Times New Roman" w:hAnsi="Calibri" w:cs="Times New Roman"/>
          <w:b/>
          <w:bCs/>
          <w:sz w:val="36"/>
          <w:szCs w:val="36"/>
          <w:lang w:eastAsia="zh-CN"/>
        </w:rPr>
      </w:pPr>
      <w:r w:rsidRPr="00E76EE2">
        <w:rPr>
          <w:rFonts w:ascii="Calibri" w:eastAsia="Times New Roman" w:hAnsi="Calibri" w:cs="Times New Roman"/>
          <w:b/>
          <w:bCs/>
          <w:sz w:val="36"/>
          <w:szCs w:val="36"/>
          <w:lang w:eastAsia="zh-CN"/>
        </w:rPr>
        <w:t xml:space="preserve">UNIVERSITY </w:t>
      </w:r>
      <w:r w:rsidRPr="00E76EE2">
        <w:rPr>
          <w:rFonts w:ascii="Calibri" w:eastAsia="Times New Roman" w:hAnsi="Calibri" w:cs="Times New Roman"/>
          <w:b/>
          <w:bCs/>
          <w:i/>
          <w:sz w:val="36"/>
          <w:szCs w:val="36"/>
          <w:lang w:eastAsia="zh-CN"/>
        </w:rPr>
        <w:t xml:space="preserve">of </w:t>
      </w:r>
      <w:r w:rsidRPr="00E76EE2">
        <w:rPr>
          <w:rFonts w:ascii="Calibri" w:eastAsia="Times New Roman" w:hAnsi="Calibri" w:cs="Times New Roman"/>
          <w:b/>
          <w:bCs/>
          <w:sz w:val="36"/>
          <w:szCs w:val="36"/>
          <w:lang w:eastAsia="zh-CN"/>
        </w:rPr>
        <w:t>GREENWICH</w:t>
      </w:r>
    </w:p>
    <w:p w14:paraId="33552208" w14:textId="5F1A68FB" w:rsidR="00F63093" w:rsidRPr="00E76EE2" w:rsidRDefault="00F63093" w:rsidP="00F63093">
      <w:pPr>
        <w:rPr>
          <w:rFonts w:ascii="Calibri" w:eastAsia="Times New Roman" w:hAnsi="Calibri" w:cs="Times New Roman"/>
          <w:sz w:val="28"/>
          <w:szCs w:val="28"/>
          <w:lang w:eastAsia="zh-CN"/>
        </w:rPr>
      </w:pPr>
      <w:r w:rsidRPr="00E76EE2">
        <w:rPr>
          <w:rFonts w:ascii="Calibri" w:eastAsia="Times New Roman" w:hAnsi="Calibri" w:cs="Times New Roman"/>
          <w:sz w:val="36"/>
          <w:szCs w:val="36"/>
          <w:lang w:eastAsia="zh-CN"/>
        </w:rPr>
        <w:t>Faculty of Engineering &amp; Science</w:t>
      </w:r>
    </w:p>
    <w:p w14:paraId="64074926" w14:textId="77777777" w:rsidR="00F63093" w:rsidRDefault="00F63093" w:rsidP="00F63093">
      <w:pPr>
        <w:widowControl w:val="0"/>
        <w:rPr>
          <w:rFonts w:ascii="Calibri" w:eastAsia="Times New Roman" w:hAnsi="Calibri" w:cs="Times New Roman"/>
          <w:b/>
          <w:sz w:val="28"/>
          <w:szCs w:val="20"/>
          <w:lang w:eastAsia="en-GB"/>
        </w:rPr>
      </w:pPr>
    </w:p>
    <w:p w14:paraId="068E1225" w14:textId="77777777" w:rsidR="00F63093" w:rsidRDefault="00F63093" w:rsidP="00F63093"/>
    <w:p w14:paraId="14FCEA6D" w14:textId="5C4B4357" w:rsidR="00E8489E" w:rsidRDefault="00000000" w:rsidP="00F63093">
      <w:pPr>
        <w:rPr>
          <w:rFonts w:ascii="Calibri" w:eastAsia="Times New Roman" w:hAnsi="Calibri" w:cs="Times New Roman"/>
          <w:b/>
          <w:sz w:val="28"/>
          <w:szCs w:val="20"/>
          <w:lang w:eastAsia="en-GB"/>
        </w:rPr>
      </w:pPr>
      <w:hyperlink w:anchor="Participantinfounder182" w:history="1">
        <w:r w:rsidR="005C4241" w:rsidRPr="00037BBF">
          <w:rPr>
            <w:rStyle w:val="Hyperlink"/>
            <w:rFonts w:ascii="Calibri" w:eastAsia="Times New Roman" w:hAnsi="Calibri" w:cs="Times New Roman"/>
            <w:b/>
            <w:sz w:val="28"/>
            <w:szCs w:val="20"/>
            <w:lang w:eastAsia="en-GB"/>
          </w:rPr>
          <w:t>PARTICIPANT</w:t>
        </w:r>
        <w:r w:rsidR="00F63093" w:rsidRPr="00037BBF">
          <w:rPr>
            <w:rStyle w:val="Hyperlink"/>
            <w:rFonts w:ascii="Calibri" w:eastAsia="Times New Roman" w:hAnsi="Calibri" w:cs="Times New Roman"/>
            <w:b/>
            <w:sz w:val="28"/>
            <w:szCs w:val="20"/>
            <w:lang w:eastAsia="en-GB"/>
          </w:rPr>
          <w:t xml:space="preserve"> INFORMATION SHEET</w:t>
        </w:r>
      </w:hyperlink>
      <w:r w:rsidR="00F63093">
        <w:rPr>
          <w:rFonts w:ascii="Calibri" w:eastAsia="Times New Roman" w:hAnsi="Calibri" w:cs="Times New Roman"/>
          <w:b/>
          <w:sz w:val="28"/>
          <w:szCs w:val="20"/>
          <w:lang w:eastAsia="en-GB"/>
        </w:rPr>
        <w:t xml:space="preserve"> </w:t>
      </w:r>
    </w:p>
    <w:p w14:paraId="135AD908" w14:textId="7658FD83" w:rsidR="00F63093" w:rsidRPr="00AC7305" w:rsidRDefault="00F63093" w:rsidP="00F63093">
      <w:pPr>
        <w:rPr>
          <w:rFonts w:ascii="Calibri" w:eastAsia="Times New Roman" w:hAnsi="Calibri" w:cs="Times New Roman"/>
          <w:sz w:val="28"/>
          <w:szCs w:val="20"/>
          <w:lang w:eastAsia="en-GB"/>
        </w:rPr>
      </w:pPr>
      <w:r>
        <w:rPr>
          <w:rFonts w:ascii="Calibri" w:eastAsia="Times New Roman" w:hAnsi="Calibri" w:cs="Times New Roman"/>
          <w:b/>
          <w:sz w:val="28"/>
          <w:szCs w:val="20"/>
          <w:lang w:eastAsia="en-GB"/>
        </w:rPr>
        <w:t>(</w:t>
      </w:r>
      <w:r w:rsidR="00E8489E">
        <w:rPr>
          <w:rFonts w:ascii="Calibri" w:eastAsia="Times New Roman" w:hAnsi="Calibri" w:cs="Times New Roman"/>
          <w:b/>
          <w:sz w:val="28"/>
          <w:szCs w:val="20"/>
          <w:lang w:eastAsia="en-GB"/>
        </w:rPr>
        <w:t xml:space="preserve">Parents of </w:t>
      </w:r>
      <w:r w:rsidR="00464180">
        <w:rPr>
          <w:rFonts w:ascii="Calibri" w:eastAsia="Times New Roman" w:hAnsi="Calibri" w:cs="Times New Roman"/>
          <w:b/>
          <w:sz w:val="28"/>
          <w:szCs w:val="20"/>
          <w:lang w:eastAsia="en-GB"/>
        </w:rPr>
        <w:t>participants</w:t>
      </w:r>
      <w:r w:rsidR="00E8489E">
        <w:rPr>
          <w:rFonts w:ascii="Calibri" w:eastAsia="Times New Roman" w:hAnsi="Calibri" w:cs="Times New Roman"/>
          <w:b/>
          <w:sz w:val="28"/>
          <w:szCs w:val="20"/>
          <w:lang w:eastAsia="en-GB"/>
        </w:rPr>
        <w:t xml:space="preserve"> </w:t>
      </w:r>
      <w:r>
        <w:rPr>
          <w:rFonts w:ascii="Calibri" w:eastAsia="Times New Roman" w:hAnsi="Calibri" w:cs="Times New Roman"/>
          <w:b/>
          <w:sz w:val="28"/>
          <w:szCs w:val="20"/>
          <w:lang w:eastAsia="en-GB"/>
        </w:rPr>
        <w:t xml:space="preserve">under </w:t>
      </w:r>
      <w:r w:rsidR="00E8489E">
        <w:rPr>
          <w:rFonts w:ascii="Calibri" w:eastAsia="Times New Roman" w:hAnsi="Calibri" w:cs="Times New Roman"/>
          <w:b/>
          <w:sz w:val="28"/>
          <w:szCs w:val="20"/>
          <w:lang w:eastAsia="en-GB"/>
        </w:rPr>
        <w:t xml:space="preserve">the age of </w:t>
      </w:r>
      <w:r>
        <w:rPr>
          <w:rFonts w:ascii="Calibri" w:eastAsia="Times New Roman" w:hAnsi="Calibri" w:cs="Times New Roman"/>
          <w:b/>
          <w:sz w:val="28"/>
          <w:szCs w:val="20"/>
          <w:lang w:eastAsia="en-GB"/>
        </w:rPr>
        <w:t>18)</w:t>
      </w:r>
      <w:r w:rsidR="00AC7305">
        <w:rPr>
          <w:rFonts w:ascii="Calibri" w:eastAsia="Times New Roman" w:hAnsi="Calibri" w:cs="Times New Roman"/>
          <w:b/>
          <w:sz w:val="28"/>
          <w:szCs w:val="20"/>
          <w:lang w:eastAsia="en-GB"/>
        </w:rPr>
        <w:t xml:space="preserve"> </w:t>
      </w:r>
    </w:p>
    <w:p w14:paraId="1F44B53D" w14:textId="77777777" w:rsidR="00F63093" w:rsidRPr="00E76EE2" w:rsidRDefault="00F63093" w:rsidP="00F63093">
      <w:pPr>
        <w:rPr>
          <w:rFonts w:ascii="Calibri" w:eastAsia="Times New Roman" w:hAnsi="Calibri" w:cs="Times New Roman"/>
          <w:b/>
          <w:sz w:val="24"/>
          <w:szCs w:val="24"/>
          <w:lang w:eastAsia="en-GB"/>
        </w:rPr>
      </w:pPr>
    </w:p>
    <w:p w14:paraId="29E9BAE1" w14:textId="4977071F" w:rsidR="00F63093" w:rsidRPr="00E76EE2" w:rsidRDefault="00F63093" w:rsidP="00F63093">
      <w:pPr>
        <w:jc w:val="both"/>
        <w:rPr>
          <w:rFonts w:ascii="Calibri" w:eastAsia="Times New Roman" w:hAnsi="Calibri" w:cs="Times New Roman"/>
          <w:lang w:eastAsia="en-GB"/>
        </w:rPr>
      </w:pPr>
      <w:r w:rsidRPr="00E76EE2">
        <w:rPr>
          <w:rFonts w:ascii="Calibri" w:eastAsia="Times New Roman" w:hAnsi="Calibri" w:cs="Times New Roman"/>
          <w:lang w:eastAsia="en-GB"/>
        </w:rPr>
        <w:t xml:space="preserve">Dear </w:t>
      </w:r>
      <w:r w:rsidR="00CF318E">
        <w:rPr>
          <w:rFonts w:ascii="Calibri" w:eastAsia="Times New Roman" w:hAnsi="Calibri" w:cs="Times New Roman"/>
          <w:lang w:eastAsia="en-GB"/>
        </w:rPr>
        <w:t>Parent/Guardian</w:t>
      </w:r>
      <w:r w:rsidRPr="00E76EE2">
        <w:rPr>
          <w:rFonts w:ascii="Calibri" w:eastAsia="Times New Roman" w:hAnsi="Calibri" w:cs="Times New Roman"/>
          <w:lang w:eastAsia="en-GB"/>
        </w:rPr>
        <w:t>,</w:t>
      </w:r>
    </w:p>
    <w:p w14:paraId="06B31BCA" w14:textId="77777777" w:rsidR="00F63093" w:rsidRPr="00E76EE2" w:rsidRDefault="00F63093" w:rsidP="00F63093">
      <w:pPr>
        <w:jc w:val="both"/>
        <w:rPr>
          <w:rFonts w:ascii="Calibri" w:eastAsia="Times New Roman" w:hAnsi="Calibri" w:cs="Times New Roman"/>
          <w:lang w:eastAsia="en-GB"/>
        </w:rPr>
      </w:pPr>
    </w:p>
    <w:p w14:paraId="203DC3E4" w14:textId="4CD5E83C" w:rsidR="00F63093" w:rsidRPr="00E76EE2" w:rsidRDefault="00F63093" w:rsidP="00F63093">
      <w:pPr>
        <w:jc w:val="both"/>
        <w:rPr>
          <w:rFonts w:ascii="Calibri" w:eastAsia="Times New Roman" w:hAnsi="Calibri" w:cs="Times New Roman"/>
          <w:lang w:eastAsia="en-GB"/>
        </w:rPr>
      </w:pPr>
      <w:r w:rsidRPr="00E76EE2">
        <w:rPr>
          <w:rFonts w:ascii="Calibri" w:eastAsia="Times New Roman" w:hAnsi="Calibri" w:cs="Times New Roman"/>
          <w:lang w:eastAsia="en-GB"/>
        </w:rPr>
        <w:t xml:space="preserve">My name is </w:t>
      </w:r>
      <w:sdt>
        <w:sdtPr>
          <w:rPr>
            <w:rFonts w:ascii="Calibri" w:eastAsia="Times New Roman" w:hAnsi="Calibri" w:cs="Times New Roman"/>
            <w:color w:val="FF0000"/>
            <w:lang w:eastAsia="en-GB"/>
          </w:rPr>
          <w:id w:val="1587724652"/>
          <w:placeholder>
            <w:docPart w:val="FD7A66C55C8044998FA5EC96E203600C"/>
          </w:placeholder>
        </w:sdtPr>
        <w:sdtEndPr>
          <w:rPr>
            <w:color w:val="auto"/>
          </w:rPr>
        </w:sdtEndPr>
        <w:sdtContent>
          <w:ins w:id="159" w:author="Kirk A Hogden" w:date="2023-12-11T18:52:00Z">
            <w:r w:rsidR="002E5D07">
              <w:rPr>
                <w:rFonts w:ascii="Calibri" w:eastAsia="Times New Roman" w:hAnsi="Calibri" w:cs="Times New Roman"/>
                <w:color w:val="FF0000"/>
                <w:lang w:eastAsia="en-GB"/>
              </w:rPr>
              <w:t>Kirk Hogden</w:t>
            </w:r>
          </w:ins>
        </w:sdtContent>
      </w:sdt>
      <w:r w:rsidRPr="00E76EE2">
        <w:rPr>
          <w:rFonts w:ascii="Calibri" w:eastAsia="Times New Roman" w:hAnsi="Calibri" w:cs="Times New Roman"/>
          <w:lang w:eastAsia="en-GB"/>
        </w:rPr>
        <w:t xml:space="preserve"> and I am currently studying at the University of Greenwich for my degree in </w:t>
      </w:r>
      <w:sdt>
        <w:sdtPr>
          <w:rPr>
            <w:rFonts w:ascii="Calibri" w:eastAsia="Times New Roman" w:hAnsi="Calibri" w:cs="Times New Roman"/>
            <w:color w:val="FF0000"/>
            <w:lang w:eastAsia="en-GB"/>
          </w:rPr>
          <w:id w:val="-1612743575"/>
          <w:placeholder>
            <w:docPart w:val="8530708430D04FE08E0BD58BA12E4377"/>
          </w:placeholder>
        </w:sdtPr>
        <w:sdtContent>
          <w:customXmlInsRangeStart w:id="160" w:author="Kirk A Hogden" w:date="2023-12-11T18:52:00Z"/>
          <w:sdt>
            <w:sdtPr>
              <w:rPr>
                <w:rFonts w:ascii="Calibri" w:eastAsia="Times New Roman" w:hAnsi="Calibri" w:cs="Times New Roman"/>
                <w:color w:val="FF0000"/>
                <w:lang w:eastAsia="en-GB"/>
              </w:rPr>
              <w:id w:val="2079789308"/>
              <w:placeholder>
                <w:docPart w:val="FB3428C826864876B25D465BBD1F1A47"/>
              </w:placeholder>
            </w:sdtPr>
            <w:sdtEndPr>
              <w:rPr>
                <w:rFonts w:asciiTheme="minorHAnsi" w:hAnsiTheme="minorHAnsi" w:cstheme="minorHAnsi"/>
              </w:rPr>
            </w:sdtEndPr>
            <w:sdtContent>
              <w:customXmlInsRangeEnd w:id="160"/>
              <w:ins w:id="161" w:author="Kirk A Hogden" w:date="2023-12-11T18:52:00Z">
                <w:r w:rsidR="002E5D07" w:rsidRPr="004356A2">
                  <w:rPr>
                    <w:rFonts w:cstheme="minorHAnsi"/>
                    <w:color w:val="000000"/>
                    <w:shd w:val="clear" w:color="auto" w:fill="FFFFFF"/>
                  </w:rPr>
                  <w:t>BSc H GAMES DESIGN &amp; DEVELOPMENT</w:t>
                </w:r>
              </w:ins>
              <w:customXmlInsRangeStart w:id="162" w:author="Kirk A Hogden" w:date="2023-12-11T18:52:00Z"/>
            </w:sdtContent>
          </w:sdt>
          <w:customXmlInsRangeEnd w:id="162"/>
        </w:sdtContent>
      </w:sdt>
      <w:r w:rsidRPr="00F1620A">
        <w:rPr>
          <w:rFonts w:ascii="Calibri" w:eastAsia="Times New Roman" w:hAnsi="Calibri" w:cs="Times New Roman"/>
          <w:color w:val="FF0000"/>
          <w:lang w:eastAsia="en-GB"/>
        </w:rPr>
        <w:t>.</w:t>
      </w:r>
      <w:r w:rsidRPr="00E76EE2">
        <w:rPr>
          <w:rFonts w:ascii="Calibri" w:eastAsia="Times New Roman" w:hAnsi="Calibri" w:cs="Times New Roman"/>
          <w:lang w:eastAsia="en-GB"/>
        </w:rPr>
        <w:t xml:space="preserve"> As part of my studies I am undertaking a research study entitled </w:t>
      </w:r>
      <w:sdt>
        <w:sdtPr>
          <w:rPr>
            <w:rFonts w:ascii="Calibri" w:eastAsia="Times New Roman" w:hAnsi="Calibri" w:cs="Times New Roman"/>
            <w:color w:val="FF0000"/>
            <w:lang w:eastAsia="en-GB"/>
          </w:rPr>
          <w:id w:val="377290893"/>
          <w:placeholder>
            <w:docPart w:val="C7570EE1664442578C4F526376BB5082"/>
          </w:placeholder>
        </w:sdtPr>
        <w:sdtContent>
          <w:ins w:id="163" w:author="Kirk A Hogden" w:date="2023-12-11T18:52:00Z">
            <w:r w:rsidR="000F5115">
              <w:rPr>
                <w:rFonts w:ascii="Calibri" w:eastAsia="Times New Roman" w:hAnsi="Calibri" w:cs="Times New Roman"/>
                <w:color w:val="FF0000"/>
                <w:lang w:eastAsia="en-GB"/>
              </w:rPr>
              <w:t>Adaptive Soundtracks in Video Games</w:t>
            </w:r>
          </w:ins>
        </w:sdtContent>
      </w:sdt>
      <w:r w:rsidRPr="00F1620A">
        <w:rPr>
          <w:rFonts w:ascii="Calibri" w:eastAsia="Times New Roman" w:hAnsi="Calibri" w:cs="Times New Roman"/>
          <w:color w:val="FF0000"/>
          <w:lang w:eastAsia="en-GB"/>
        </w:rPr>
        <w:t>.</w:t>
      </w:r>
    </w:p>
    <w:p w14:paraId="7C90BB72" w14:textId="77777777" w:rsidR="00F63093" w:rsidRPr="003419B0" w:rsidRDefault="00F63093" w:rsidP="00F63093">
      <w:pPr>
        <w:jc w:val="both"/>
        <w:rPr>
          <w:rFonts w:ascii="Calibri" w:eastAsia="Times New Roman" w:hAnsi="Calibri" w:cs="Times New Roman"/>
          <w:lang w:eastAsia="en-GB"/>
        </w:rPr>
      </w:pPr>
    </w:p>
    <w:p w14:paraId="5773F867" w14:textId="77777777" w:rsidR="00F63093" w:rsidRPr="00E76EE2" w:rsidRDefault="00F63093" w:rsidP="00F63093">
      <w:pPr>
        <w:spacing w:after="120"/>
        <w:jc w:val="both"/>
        <w:rPr>
          <w:rFonts w:ascii="Calibri" w:eastAsia="Times New Roman" w:hAnsi="Calibri" w:cs="Times New Roman"/>
          <w:b/>
          <w:lang w:eastAsia="zh-CN"/>
        </w:rPr>
      </w:pPr>
      <w:r w:rsidRPr="00E76EE2">
        <w:rPr>
          <w:rFonts w:ascii="Calibri" w:eastAsia="Times New Roman" w:hAnsi="Calibri" w:cs="Times New Roman"/>
          <w:b/>
          <w:lang w:eastAsia="zh-CN"/>
        </w:rPr>
        <w:t>Invitation</w:t>
      </w:r>
    </w:p>
    <w:p w14:paraId="170D6827" w14:textId="41826531" w:rsidR="00F63093" w:rsidRPr="00E76EE2" w:rsidRDefault="00F63093" w:rsidP="00F63093">
      <w:pPr>
        <w:spacing w:after="120"/>
        <w:jc w:val="both"/>
        <w:rPr>
          <w:rFonts w:ascii="Calibri" w:eastAsia="Times New Roman" w:hAnsi="Calibri" w:cs="Times New Roman"/>
          <w:lang w:eastAsia="zh-CN"/>
        </w:rPr>
      </w:pPr>
      <w:r w:rsidRPr="00E76EE2">
        <w:rPr>
          <w:rFonts w:ascii="Calibri" w:eastAsia="Times New Roman" w:hAnsi="Calibri" w:cs="Times New Roman"/>
          <w:lang w:eastAsia="zh-CN"/>
        </w:rPr>
        <w:t xml:space="preserve">I would like to invite </w:t>
      </w:r>
      <w:r w:rsidR="00E8489E">
        <w:rPr>
          <w:rFonts w:ascii="Calibri" w:eastAsia="Times New Roman" w:hAnsi="Calibri" w:cs="Times New Roman"/>
          <w:lang w:eastAsia="zh-CN"/>
        </w:rPr>
        <w:t>your child</w:t>
      </w:r>
      <w:r w:rsidRPr="00E76EE2">
        <w:rPr>
          <w:rFonts w:ascii="Calibri" w:eastAsia="Times New Roman" w:hAnsi="Calibri" w:cs="Times New Roman"/>
          <w:lang w:eastAsia="zh-CN"/>
        </w:rPr>
        <w:t xml:space="preserve"> to take part in this research study. Before you decide to allow this, you need to understand why the research is being done and what it would involve for</w:t>
      </w:r>
      <w:r w:rsidR="00E8489E">
        <w:rPr>
          <w:rFonts w:ascii="Calibri" w:eastAsia="Times New Roman" w:hAnsi="Calibri" w:cs="Times New Roman"/>
          <w:lang w:eastAsia="zh-CN"/>
        </w:rPr>
        <w:t xml:space="preserve"> your child</w:t>
      </w:r>
      <w:r w:rsidRPr="00E76EE2">
        <w:rPr>
          <w:rFonts w:ascii="Calibri" w:eastAsia="Times New Roman" w:hAnsi="Calibri" w:cs="Times New Roman"/>
          <w:lang w:eastAsia="zh-CN"/>
        </w:rPr>
        <w:t>. Please take time to read the following information carefully. If anything you read is not clear or you would like more information, please do not hesitate to contact me.</w:t>
      </w:r>
    </w:p>
    <w:p w14:paraId="786166BF" w14:textId="77777777" w:rsidR="00F63093" w:rsidRDefault="00F63093" w:rsidP="00F63093">
      <w:pPr>
        <w:rPr>
          <w:rFonts w:ascii="Calibri" w:hAnsi="Calibri"/>
        </w:rPr>
      </w:pPr>
    </w:p>
    <w:p w14:paraId="4BAFB1A3" w14:textId="08E98937" w:rsidR="00F63093" w:rsidRPr="00E76EE2" w:rsidRDefault="00F63093" w:rsidP="00F63093">
      <w:pPr>
        <w:spacing w:after="120"/>
        <w:jc w:val="both"/>
        <w:rPr>
          <w:rFonts w:eastAsia="Times New Roman" w:cs="Times New Roman"/>
          <w:b/>
          <w:lang w:eastAsia="zh-CN"/>
        </w:rPr>
      </w:pPr>
      <w:r w:rsidRPr="00E76EE2">
        <w:rPr>
          <w:rFonts w:eastAsia="Times New Roman" w:cs="Times New Roman"/>
          <w:b/>
          <w:lang w:eastAsia="zh-CN"/>
        </w:rPr>
        <w:t xml:space="preserve">What will happen if </w:t>
      </w:r>
      <w:r w:rsidR="00E8489E">
        <w:rPr>
          <w:rFonts w:eastAsia="Times New Roman" w:cs="Times New Roman"/>
          <w:b/>
          <w:lang w:eastAsia="zh-CN"/>
        </w:rPr>
        <w:t>your child takes</w:t>
      </w:r>
      <w:r w:rsidRPr="00E76EE2">
        <w:rPr>
          <w:rFonts w:eastAsia="Times New Roman" w:cs="Times New Roman"/>
          <w:b/>
          <w:lang w:eastAsia="zh-CN"/>
        </w:rPr>
        <w:t xml:space="preserve"> part?</w:t>
      </w:r>
    </w:p>
    <w:sdt>
      <w:sdtPr>
        <w:rPr>
          <w:rFonts w:eastAsia="Times New Roman" w:cs="Times New Roman"/>
          <w:lang w:eastAsia="zh-CN"/>
        </w:rPr>
        <w:id w:val="552436856"/>
        <w:placeholder>
          <w:docPart w:val="CD97DB766EBF4FDE8FAFBE7C75509076"/>
        </w:placeholder>
      </w:sdtPr>
      <w:sdtContent>
        <w:customXmlInsRangeStart w:id="164" w:author="Kirk A Hogden" w:date="2023-12-11T18:53:00Z"/>
        <w:sdt>
          <w:sdtPr>
            <w:rPr>
              <w:rFonts w:eastAsia="Times New Roman" w:cs="Times New Roman"/>
              <w:i/>
              <w:iCs/>
              <w:color w:val="FF0000"/>
              <w:lang w:eastAsia="zh-CN"/>
            </w:rPr>
            <w:id w:val="352388529"/>
            <w:placeholder>
              <w:docPart w:val="B4D03CEB07B346B8B6A6A303F8F854C0"/>
            </w:placeholder>
          </w:sdtPr>
          <w:sdtEndPr/>
          <w:sdtContent>
            <w:customXmlInsRangeEnd w:id="164"/>
            <w:p w14:paraId="5764638F" w14:textId="77777777" w:rsidR="00702DD7" w:rsidRPr="004356A2" w:rsidRDefault="00702DD7" w:rsidP="00702DD7">
              <w:pPr>
                <w:spacing w:after="120"/>
                <w:jc w:val="both"/>
                <w:rPr>
                  <w:ins w:id="165" w:author="Kirk A Hogden" w:date="2023-12-11T18:53:00Z"/>
                  <w:rFonts w:eastAsia="Times New Roman" w:cs="Times New Roman"/>
                  <w:i/>
                  <w:iCs/>
                  <w:color w:val="FF0000"/>
                  <w:lang w:eastAsia="zh-CN"/>
                </w:rPr>
              </w:pPr>
              <w:ins w:id="166" w:author="Kirk A Hogden" w:date="2023-12-11T18:53:00Z">
                <w:r>
                  <w:rPr>
                    <w:rFonts w:eastAsia="Times New Roman" w:cs="Times New Roman"/>
                    <w:color w:val="FF0000"/>
                    <w:lang w:eastAsia="zh-CN"/>
                  </w:rPr>
                  <w:t>This project is about discovering ways that music in video games can be improved to make players feel more immersed than they usually would. It looks into making music become more dynamic, compared to methods that game developers choose which eventually becomes repetitive for players to listen to.</w:t>
                </w:r>
              </w:ins>
            </w:p>
            <w:p w14:paraId="414C4070" w14:textId="77777777" w:rsidR="00702DD7" w:rsidRDefault="00702DD7" w:rsidP="00702DD7">
              <w:pPr>
                <w:spacing w:after="120"/>
                <w:jc w:val="both"/>
                <w:rPr>
                  <w:ins w:id="167" w:author="Kirk A Hogden" w:date="2023-12-11T18:53:00Z"/>
                  <w:rFonts w:eastAsia="Times New Roman" w:cs="Times New Roman"/>
                  <w:color w:val="FF0000"/>
                  <w:lang w:eastAsia="zh-CN"/>
                </w:rPr>
              </w:pPr>
            </w:p>
            <w:p w14:paraId="2550F137" w14:textId="77777777" w:rsidR="00702DD7" w:rsidRDefault="00702DD7" w:rsidP="00702DD7">
              <w:pPr>
                <w:spacing w:after="120"/>
                <w:jc w:val="both"/>
                <w:rPr>
                  <w:ins w:id="168" w:author="Kirk A Hogden" w:date="2023-12-11T18:53:00Z"/>
                  <w:rFonts w:eastAsia="Times New Roman" w:cs="Times New Roman"/>
                  <w:color w:val="FF0000"/>
                  <w:lang w:eastAsia="zh-CN"/>
                </w:rPr>
              </w:pPr>
              <w:ins w:id="169" w:author="Kirk A Hogden" w:date="2023-12-11T18:53:00Z">
                <w:r>
                  <w:rPr>
                    <w:rFonts w:eastAsia="Times New Roman" w:cs="Times New Roman"/>
                    <w:color w:val="FF0000"/>
                    <w:lang w:eastAsia="zh-CN"/>
                  </w:rPr>
                  <w:t>Participants whom partake in this research are sat in front of a computer with a game which is designed to be easy to learn. While playing, the participant will wear personal monitoring devices and have their facial expressions recorded, in which notes will be taken on body readings. After the participant finishes playing, they’ll be requested to complete a survey so that data unobtainable through body readings can be collected. After the survey, the participant’s session is concluded and their data will be kept by the researcher. Once enough participants have taken part in the research, collected data will be used to determine what method of video game music has a better effect in immersing players within the experience.</w:t>
                </w:r>
              </w:ins>
            </w:p>
            <w:p w14:paraId="2D428D5E" w14:textId="77777777" w:rsidR="00702DD7" w:rsidRDefault="00702DD7" w:rsidP="00702DD7">
              <w:pPr>
                <w:spacing w:after="120"/>
                <w:jc w:val="both"/>
                <w:rPr>
                  <w:ins w:id="170" w:author="Kirk A Hogden" w:date="2023-12-11T18:53:00Z"/>
                  <w:rFonts w:eastAsia="Times New Roman" w:cs="Times New Roman"/>
                  <w:color w:val="FF0000"/>
                  <w:lang w:eastAsia="zh-CN"/>
                </w:rPr>
              </w:pPr>
            </w:p>
            <w:p w14:paraId="2E3E849F" w14:textId="29F4E4A0" w:rsidR="00F63093" w:rsidRPr="00440708" w:rsidDel="00702DD7" w:rsidRDefault="00702DD7" w:rsidP="00F63093">
              <w:pPr>
                <w:spacing w:after="120"/>
                <w:jc w:val="both"/>
                <w:rPr>
                  <w:del w:id="171" w:author="Kirk A Hogden" w:date="2023-12-11T18:53:00Z"/>
                  <w:rFonts w:eastAsia="Times New Roman" w:cs="Times New Roman"/>
                  <w:color w:val="FF0000"/>
                  <w:lang w:eastAsia="zh-CN"/>
                  <w:rPrChange w:id="172" w:author="Kirk A Hogden" w:date="2023-12-11T18:53:00Z">
                    <w:rPr>
                      <w:del w:id="173" w:author="Kirk A Hogden" w:date="2023-12-11T18:53:00Z"/>
                      <w:rFonts w:eastAsia="Times New Roman" w:cs="Times New Roman"/>
                      <w:lang w:eastAsia="zh-CN"/>
                    </w:rPr>
                  </w:rPrChange>
                </w:rPr>
              </w:pPr>
              <w:ins w:id="174" w:author="Kirk A Hogden" w:date="2023-12-11T18:53:00Z">
                <w:r w:rsidRPr="00B2554B">
                  <w:rPr>
                    <w:rFonts w:eastAsia="Times New Roman" w:cs="Times New Roman"/>
                    <w:color w:val="FF0000"/>
                    <w:lang w:eastAsia="zh-CN"/>
                  </w:rPr>
                  <w:t xml:space="preserve">NOTICE – After </w:t>
                </w:r>
                <w:r w:rsidRPr="004356A2">
                  <w:rPr>
                    <w:rFonts w:eastAsia="Times New Roman" w:cs="Times New Roman"/>
                    <w:color w:val="FF0000"/>
                    <w:lang w:eastAsia="zh-CN"/>
                  </w:rPr>
                  <w:t>a participant has had their data anonymi</w:t>
                </w:r>
                <w:r>
                  <w:rPr>
                    <w:rFonts w:eastAsia="Times New Roman" w:cs="Times New Roman"/>
                    <w:color w:val="FF0000"/>
                    <w:lang w:eastAsia="zh-CN"/>
                  </w:rPr>
                  <w:t>s</w:t>
                </w:r>
                <w:r w:rsidRPr="004356A2">
                  <w:rPr>
                    <w:rFonts w:eastAsia="Times New Roman" w:cs="Times New Roman"/>
                    <w:color w:val="FF0000"/>
                    <w:lang w:eastAsia="zh-CN"/>
                  </w:rPr>
                  <w:t xml:space="preserve">ed, </w:t>
                </w:r>
                <w:r>
                  <w:rPr>
                    <w:rFonts w:eastAsia="Times New Roman" w:cs="Times New Roman"/>
                    <w:color w:val="FF0000"/>
                    <w:lang w:eastAsia="zh-CN"/>
                  </w:rPr>
                  <w:t>the participant cannot be withdrawn from the online system. They may however withdraw participating from research at any time.</w:t>
                </w:r>
              </w:ins>
            </w:p>
            <w:customXmlInsRangeStart w:id="175" w:author="Kirk A Hogden" w:date="2023-12-11T18:53:00Z"/>
          </w:sdtContent>
        </w:sdt>
        <w:customXmlInsRangeEnd w:id="175"/>
      </w:sdtContent>
    </w:sdt>
    <w:p w14:paraId="2F728966" w14:textId="77777777" w:rsidR="00F63093" w:rsidRDefault="00F63093" w:rsidP="00F63093">
      <w:pPr>
        <w:spacing w:after="120"/>
        <w:jc w:val="both"/>
        <w:rPr>
          <w:rFonts w:eastAsia="Times New Roman" w:cs="Times New Roman"/>
          <w:b/>
          <w:lang w:eastAsia="zh-CN"/>
        </w:rPr>
      </w:pPr>
    </w:p>
    <w:p w14:paraId="2932861B" w14:textId="77777777" w:rsidR="00F63093" w:rsidRPr="00E8489E" w:rsidRDefault="00F63093" w:rsidP="00F63093">
      <w:pPr>
        <w:spacing w:after="120"/>
        <w:jc w:val="both"/>
        <w:rPr>
          <w:rFonts w:eastAsia="Times New Roman" w:cs="Times New Roman"/>
          <w:b/>
          <w:lang w:eastAsia="zh-CN"/>
        </w:rPr>
      </w:pPr>
      <w:r w:rsidRPr="00E8489E">
        <w:rPr>
          <w:rFonts w:eastAsia="Times New Roman" w:cs="Times New Roman"/>
          <w:b/>
          <w:lang w:eastAsia="zh-CN"/>
        </w:rPr>
        <w:t>Does your child have to take part in this study?</w:t>
      </w:r>
    </w:p>
    <w:p w14:paraId="124F821E" w14:textId="77777777" w:rsidR="00F63093" w:rsidRPr="00E76EE2" w:rsidRDefault="00F63093" w:rsidP="00F63093">
      <w:pPr>
        <w:spacing w:after="120"/>
        <w:jc w:val="both"/>
        <w:rPr>
          <w:rFonts w:eastAsia="Times New Roman" w:cs="Times New Roman"/>
          <w:lang w:eastAsia="zh-CN"/>
        </w:rPr>
      </w:pPr>
      <w:r w:rsidRPr="001A4E85">
        <w:rPr>
          <w:rFonts w:eastAsia="Times New Roman" w:cs="Times New Roman"/>
          <w:lang w:eastAsia="zh-CN"/>
        </w:rPr>
        <w:t>No, taking part is voluntary. If you don’t want your child to be involved, you do not have to give a reason.</w:t>
      </w:r>
    </w:p>
    <w:p w14:paraId="0F3F773E" w14:textId="77777777" w:rsidR="00F63093" w:rsidRDefault="00F63093" w:rsidP="00F63093">
      <w:pPr>
        <w:spacing w:after="120"/>
        <w:jc w:val="both"/>
        <w:rPr>
          <w:rFonts w:eastAsia="Times New Roman" w:cs="Times New Roman"/>
          <w:b/>
          <w:lang w:eastAsia="zh-CN"/>
        </w:rPr>
      </w:pPr>
    </w:p>
    <w:p w14:paraId="10CE3DCC" w14:textId="77777777" w:rsidR="00F63093" w:rsidRPr="00E76EE2" w:rsidRDefault="00F63093" w:rsidP="00F63093">
      <w:pPr>
        <w:spacing w:after="120"/>
        <w:jc w:val="both"/>
        <w:rPr>
          <w:rFonts w:eastAsia="Times New Roman" w:cs="Times New Roman"/>
          <w:b/>
          <w:lang w:eastAsia="zh-CN"/>
        </w:rPr>
      </w:pPr>
      <w:r w:rsidRPr="00E76EE2">
        <w:rPr>
          <w:rFonts w:eastAsia="Times New Roman" w:cs="Times New Roman"/>
          <w:b/>
          <w:lang w:eastAsia="zh-CN"/>
        </w:rPr>
        <w:t>What about confidentiality?</w:t>
      </w:r>
    </w:p>
    <w:p w14:paraId="53257E65" w14:textId="279E6907" w:rsidR="00F63093" w:rsidRDefault="00F63093" w:rsidP="00F63093">
      <w:pPr>
        <w:spacing w:after="120"/>
        <w:jc w:val="both"/>
        <w:rPr>
          <w:rFonts w:eastAsia="Times New Roman" w:cs="Times New Roman"/>
          <w:lang w:eastAsia="zh-CN"/>
        </w:rPr>
      </w:pPr>
      <w:r w:rsidRPr="00C47053">
        <w:rPr>
          <w:rFonts w:eastAsia="Times New Roman" w:cs="Times New Roman"/>
          <w:lang w:eastAsia="zh-CN"/>
        </w:rPr>
        <w:t xml:space="preserve">Digital data will be anonymised wherever possible, stored on an encrypted disk and kept in a locked cupboard for the duration of the study; non-digital data will be stored in a locked box, in a locked cupboard. </w:t>
      </w:r>
      <w:r w:rsidR="00777CAA">
        <w:rPr>
          <w:rFonts w:eastAsia="Times New Roman" w:cs="Times New Roman"/>
          <w:lang w:eastAsia="zh-CN"/>
        </w:rPr>
        <w:t xml:space="preserve"> </w:t>
      </w:r>
      <w:r w:rsidRPr="00C47053">
        <w:rPr>
          <w:rFonts w:eastAsia="Times New Roman" w:cs="Times New Roman"/>
          <w:lang w:eastAsia="zh-CN"/>
        </w:rPr>
        <w:t xml:space="preserve">Data will only be accessed by the researchers, students and staff members directly involved in the study and data that can be used to identify individuals will not be made public without the </w:t>
      </w:r>
      <w:r w:rsidRPr="00C47053">
        <w:rPr>
          <w:rFonts w:eastAsia="Times New Roman" w:cs="Times New Roman"/>
          <w:lang w:eastAsia="zh-CN"/>
        </w:rPr>
        <w:lastRenderedPageBreak/>
        <w:t>express written informed consent of the individual being identified. Once the study has been completed (and any archiving responsibilities undertaken) the data will be shredded (non-digital and CD/DVD media) or deleted and overwritten (for re-writeable digital media).</w:t>
      </w:r>
    </w:p>
    <w:p w14:paraId="606EC6E0" w14:textId="77777777" w:rsidR="00F63093" w:rsidRDefault="00F63093" w:rsidP="00F63093">
      <w:pPr>
        <w:spacing w:after="120"/>
        <w:jc w:val="both"/>
        <w:rPr>
          <w:rFonts w:eastAsia="Times New Roman" w:cs="Times New Roman"/>
          <w:b/>
          <w:lang w:eastAsia="zh-CN"/>
        </w:rPr>
      </w:pPr>
    </w:p>
    <w:p w14:paraId="14D06595" w14:textId="77777777" w:rsidR="00F63093" w:rsidRPr="00E76EE2" w:rsidRDefault="00F63093" w:rsidP="00F63093">
      <w:pPr>
        <w:spacing w:after="120"/>
        <w:jc w:val="both"/>
        <w:rPr>
          <w:rFonts w:eastAsia="Times New Roman" w:cs="Times New Roman"/>
          <w:b/>
          <w:lang w:eastAsia="zh-CN"/>
        </w:rPr>
      </w:pPr>
      <w:r w:rsidRPr="00E76EE2">
        <w:rPr>
          <w:rFonts w:eastAsia="Times New Roman" w:cs="Times New Roman"/>
          <w:b/>
          <w:lang w:eastAsia="zh-CN"/>
        </w:rPr>
        <w:t>Who to reach in case of queries or concerns</w:t>
      </w:r>
    </w:p>
    <w:p w14:paraId="6C2EE32B" w14:textId="436C41EF" w:rsidR="009364FB" w:rsidRPr="00E76EE2" w:rsidRDefault="009364FB" w:rsidP="009364FB">
      <w:pPr>
        <w:spacing w:after="120"/>
        <w:jc w:val="both"/>
        <w:rPr>
          <w:rFonts w:eastAsia="Times New Roman" w:cs="Times New Roman"/>
          <w:lang w:eastAsia="zh-CN"/>
        </w:rPr>
      </w:pPr>
      <w:r w:rsidRPr="00E76EE2">
        <w:rPr>
          <w:rFonts w:eastAsia="Times New Roman" w:cs="Times New Roman"/>
          <w:lang w:eastAsia="zh-CN"/>
        </w:rPr>
        <w:t xml:space="preserve">In case of any queries or concerns feel free to reach </w:t>
      </w:r>
      <w:sdt>
        <w:sdtPr>
          <w:rPr>
            <w:rFonts w:eastAsia="Times New Roman" w:cs="Times New Roman"/>
            <w:color w:val="FF0000"/>
            <w:lang w:eastAsia="zh-CN"/>
          </w:rPr>
          <w:id w:val="511340199"/>
          <w:placeholder>
            <w:docPart w:val="4BEE457359E444E4870A0A4DAFB7CC94"/>
          </w:placeholder>
        </w:sdtPr>
        <w:sdtContent>
          <w:ins w:id="176" w:author="Kirk A Hogden" w:date="2023-12-11T19:14:00Z">
            <w:r w:rsidR="00345ED9">
              <w:rPr>
                <w:rFonts w:eastAsia="Times New Roman" w:cs="Times New Roman"/>
                <w:color w:val="FF0000"/>
                <w:lang w:eastAsia="zh-CN"/>
              </w:rPr>
              <w:t>Kirk Hogden</w:t>
            </w:r>
          </w:ins>
        </w:sdtContent>
      </w:sdt>
      <w:r>
        <w:rPr>
          <w:rFonts w:eastAsia="Times New Roman" w:cs="Times New Roman"/>
          <w:lang w:eastAsia="zh-CN"/>
        </w:rPr>
        <w:t xml:space="preserve"> through </w:t>
      </w:r>
      <w:r w:rsidRPr="00E76EE2">
        <w:rPr>
          <w:rFonts w:eastAsia="Times New Roman" w:cs="Times New Roman"/>
          <w:lang w:eastAsia="zh-CN"/>
        </w:rPr>
        <w:t>the</w:t>
      </w:r>
      <w:r>
        <w:rPr>
          <w:rFonts w:eastAsia="Times New Roman" w:cs="Times New Roman"/>
          <w:lang w:eastAsia="zh-CN"/>
        </w:rPr>
        <w:t>ir University</w:t>
      </w:r>
      <w:r w:rsidRPr="00E76EE2">
        <w:rPr>
          <w:rFonts w:eastAsia="Times New Roman" w:cs="Times New Roman"/>
          <w:lang w:eastAsia="zh-CN"/>
        </w:rPr>
        <w:t xml:space="preserve"> email address</w:t>
      </w:r>
      <w:r>
        <w:rPr>
          <w:rFonts w:eastAsia="Times New Roman" w:cs="Times New Roman"/>
          <w:lang w:eastAsia="zh-CN"/>
        </w:rPr>
        <w:t xml:space="preserve"> </w:t>
      </w:r>
      <w:sdt>
        <w:sdtPr>
          <w:rPr>
            <w:rFonts w:eastAsia="Times New Roman" w:cs="Times New Roman"/>
            <w:lang w:eastAsia="zh-CN"/>
          </w:rPr>
          <w:id w:val="1227187881"/>
          <w:placeholder>
            <w:docPart w:val="CD08832FB5A04DECB07F6D7C6B3B0B2E"/>
          </w:placeholder>
        </w:sdtPr>
        <w:sdtEndPr>
          <w:rPr>
            <w:color w:val="FF0000"/>
          </w:rPr>
        </w:sdtEndPr>
        <w:sdtContent>
          <w:ins w:id="177" w:author="Kirk A Hogden" w:date="2023-12-11T19:14:00Z">
            <w:r w:rsidR="00345ED9">
              <w:rPr>
                <w:rFonts w:eastAsia="Times New Roman" w:cs="Times New Roman"/>
                <w:lang w:eastAsia="zh-CN"/>
              </w:rPr>
              <w:t>kh8407j@gre.ac.uk</w:t>
            </w:r>
          </w:ins>
        </w:sdtContent>
      </w:sdt>
      <w:r w:rsidRPr="00F1620A">
        <w:rPr>
          <w:rFonts w:eastAsia="Times New Roman" w:cs="Times New Roman"/>
          <w:color w:val="FF0000"/>
          <w:lang w:eastAsia="zh-CN"/>
        </w:rPr>
        <w:t>.</w:t>
      </w:r>
    </w:p>
    <w:p w14:paraId="5DCDD02C" w14:textId="7560B2EF" w:rsidR="009364FB" w:rsidRPr="00E76EE2" w:rsidRDefault="009364FB" w:rsidP="009364FB">
      <w:pPr>
        <w:spacing w:after="120"/>
        <w:jc w:val="both"/>
        <w:rPr>
          <w:rFonts w:eastAsia="Times New Roman" w:cs="Times New Roman"/>
          <w:lang w:eastAsia="zh-CN"/>
        </w:rPr>
      </w:pPr>
      <w:r w:rsidRPr="00E76EE2">
        <w:rPr>
          <w:rFonts w:eastAsia="Times New Roman" w:cs="Times New Roman"/>
          <w:lang w:eastAsia="zh-CN"/>
        </w:rPr>
        <w:t xml:space="preserve">Alternatively, you can do this through the research supervisor </w:t>
      </w:r>
      <w:sdt>
        <w:sdtPr>
          <w:rPr>
            <w:rFonts w:eastAsia="Times New Roman" w:cs="Times New Roman"/>
            <w:color w:val="FF0000"/>
            <w:lang w:eastAsia="zh-CN"/>
          </w:rPr>
          <w:id w:val="-1412467630"/>
          <w:placeholder>
            <w:docPart w:val="CC612AA7F1674D8B94648AC843A8F39B"/>
          </w:placeholder>
        </w:sdtPr>
        <w:sdtEndPr>
          <w:rPr>
            <w:color w:val="auto"/>
          </w:rPr>
        </w:sdtEndPr>
        <w:sdtContent>
          <w:customXmlInsRangeStart w:id="178" w:author="Kirk A Hogden" w:date="2023-12-11T19:15:00Z"/>
          <w:sdt>
            <w:sdtPr>
              <w:rPr>
                <w:rFonts w:eastAsia="Times New Roman" w:cs="Times New Roman"/>
                <w:color w:val="FF0000"/>
                <w:lang w:eastAsia="zh-CN"/>
              </w:rPr>
              <w:id w:val="657808240"/>
              <w:placeholder>
                <w:docPart w:val="DA253262777F47B9946142C53F823C76"/>
              </w:placeholder>
            </w:sdtPr>
            <w:sdtContent>
              <w:customXmlInsRangeEnd w:id="178"/>
              <w:ins w:id="179" w:author="Kirk A Hogden" w:date="2023-12-11T19:15:00Z">
                <w:r w:rsidR="00C009CA" w:rsidRPr="004356A2">
                  <w:rPr>
                    <w:lang w:val="en-US"/>
                  </w:rPr>
                  <w:t>Nuno Palmeiro Otero</w:t>
                </w:r>
              </w:ins>
              <w:customXmlInsRangeStart w:id="180" w:author="Kirk A Hogden" w:date="2023-12-11T19:15:00Z"/>
            </w:sdtContent>
          </w:sdt>
          <w:customXmlInsRangeEnd w:id="180"/>
        </w:sdtContent>
      </w:sdt>
      <w:r w:rsidRPr="00E76EE2">
        <w:rPr>
          <w:rFonts w:eastAsia="Times New Roman" w:cs="Times New Roman"/>
          <w:lang w:eastAsia="zh-CN"/>
        </w:rPr>
        <w:t xml:space="preserve"> at the Faculty of Engineering &amp; Science who can be reached via </w:t>
      </w:r>
      <w:r>
        <w:rPr>
          <w:rFonts w:eastAsia="Times New Roman" w:cs="Times New Roman"/>
          <w:lang w:eastAsia="zh-CN"/>
        </w:rPr>
        <w:t xml:space="preserve">their University </w:t>
      </w:r>
      <w:r w:rsidRPr="00E76EE2">
        <w:rPr>
          <w:rFonts w:eastAsia="Times New Roman" w:cs="Times New Roman"/>
          <w:lang w:eastAsia="zh-CN"/>
        </w:rPr>
        <w:t>email</w:t>
      </w:r>
      <w:r>
        <w:rPr>
          <w:rFonts w:eastAsia="Times New Roman" w:cs="Times New Roman"/>
          <w:lang w:eastAsia="zh-CN"/>
        </w:rPr>
        <w:t xml:space="preserve"> </w:t>
      </w:r>
      <w:sdt>
        <w:sdtPr>
          <w:rPr>
            <w:rFonts w:eastAsia="Times New Roman" w:cs="Times New Roman"/>
            <w:color w:val="FF0000"/>
            <w:lang w:eastAsia="zh-CN"/>
          </w:rPr>
          <w:id w:val="-1140267447"/>
          <w:placeholder>
            <w:docPart w:val="8793198AF8D846D2B90D3EFD80610599"/>
          </w:placeholder>
        </w:sdtPr>
        <w:sdtEndPr>
          <w:rPr>
            <w:color w:val="auto"/>
          </w:rPr>
        </w:sdtEndPr>
        <w:sdtContent>
          <w:ins w:id="181" w:author="Kirk A Hogden" w:date="2023-12-11T19:15:00Z">
            <w:r w:rsidR="000C7A99">
              <w:rPr>
                <w:rStyle w:val="Strong"/>
                <w:rFonts w:cstheme="minorHAnsi"/>
                <w:b w:val="0"/>
                <w:bCs w:val="0"/>
                <w:color w:val="2E2E2E"/>
                <w:shd w:val="clear" w:color="auto" w:fill="FFFFFF"/>
              </w:rPr>
              <w:fldChar w:fldCharType="begin"/>
            </w:r>
            <w:r w:rsidR="000C7A99">
              <w:rPr>
                <w:rStyle w:val="Strong"/>
                <w:rFonts w:cstheme="minorHAnsi"/>
                <w:b w:val="0"/>
                <w:bCs w:val="0"/>
                <w:color w:val="2E2E2E"/>
                <w:shd w:val="clear" w:color="auto" w:fill="FFFFFF"/>
              </w:rPr>
              <w:instrText>HYPERLINK "mailto:</w:instrText>
            </w:r>
            <w:r w:rsidR="000C7A99" w:rsidRPr="004356A2">
              <w:rPr>
                <w:rStyle w:val="Strong"/>
                <w:rFonts w:cstheme="minorHAnsi"/>
                <w:b w:val="0"/>
                <w:bCs w:val="0"/>
                <w:color w:val="2E2E2E"/>
                <w:shd w:val="clear" w:color="auto" w:fill="FFFFFF"/>
              </w:rPr>
              <w:instrText>N.R.PalmeiroOtero@greenwich.ac.uk</w:instrText>
            </w:r>
            <w:r w:rsidR="000C7A99">
              <w:rPr>
                <w:rStyle w:val="Strong"/>
                <w:rFonts w:cstheme="minorHAnsi"/>
                <w:b w:val="0"/>
                <w:bCs w:val="0"/>
                <w:color w:val="2E2E2E"/>
                <w:shd w:val="clear" w:color="auto" w:fill="FFFFFF"/>
              </w:rPr>
              <w:instrText>"</w:instrText>
            </w:r>
            <w:r w:rsidR="000C7A99">
              <w:rPr>
                <w:rStyle w:val="Strong"/>
                <w:rFonts w:cstheme="minorHAnsi"/>
                <w:b w:val="0"/>
                <w:bCs w:val="0"/>
                <w:color w:val="2E2E2E"/>
                <w:shd w:val="clear" w:color="auto" w:fill="FFFFFF"/>
              </w:rPr>
              <w:fldChar w:fldCharType="separate"/>
            </w:r>
            <w:r w:rsidR="000C7A99" w:rsidRPr="004356A2">
              <w:rPr>
                <w:rStyle w:val="Hyperlink"/>
                <w:rFonts w:cstheme="minorHAnsi"/>
                <w:shd w:val="clear" w:color="auto" w:fill="FFFFFF"/>
              </w:rPr>
              <w:t>N.R.PalmeiroOtero@greenwich.ac.uk</w:t>
            </w:r>
            <w:r w:rsidR="000C7A99">
              <w:rPr>
                <w:rStyle w:val="Strong"/>
                <w:rFonts w:cstheme="minorHAnsi"/>
                <w:b w:val="0"/>
                <w:bCs w:val="0"/>
                <w:color w:val="2E2E2E"/>
                <w:shd w:val="clear" w:color="auto" w:fill="FFFFFF"/>
              </w:rPr>
              <w:fldChar w:fldCharType="end"/>
            </w:r>
          </w:ins>
          <w:ins w:id="182" w:author="Kirk A Hogden" w:date="2023-12-11T19:16:00Z">
            <w:r w:rsidR="000C7A99">
              <w:rPr>
                <w:rStyle w:val="Strong"/>
                <w:rFonts w:cstheme="minorHAnsi"/>
                <w:b w:val="0"/>
                <w:bCs w:val="0"/>
                <w:color w:val="2E2E2E"/>
                <w:shd w:val="clear" w:color="auto" w:fill="FFFFFF"/>
              </w:rPr>
              <w:t>.</w:t>
            </w:r>
          </w:ins>
        </w:sdtContent>
      </w:sdt>
      <w:del w:id="183" w:author="Kirk A Hogden" w:date="2023-12-11T19:16:00Z">
        <w:r w:rsidDel="000C7A99">
          <w:rPr>
            <w:rFonts w:eastAsia="Times New Roman" w:cs="Times New Roman"/>
            <w:lang w:eastAsia="zh-CN"/>
          </w:rPr>
          <w:delText xml:space="preserve"> </w:delText>
        </w:r>
      </w:del>
    </w:p>
    <w:p w14:paraId="180FC04F" w14:textId="33AB2D75" w:rsidR="00AC7305" w:rsidRPr="001F0758" w:rsidRDefault="00AC7305">
      <w:pPr>
        <w:rPr>
          <w:rFonts w:ascii="Calibri" w:hAnsi="Calibri"/>
          <w:u w:val="single"/>
        </w:rPr>
      </w:pPr>
      <w:r>
        <w:rPr>
          <w:rFonts w:ascii="Calibri" w:hAnsi="Calibri"/>
        </w:rPr>
        <w:br w:type="page"/>
      </w:r>
    </w:p>
    <w:p w14:paraId="6EF204D1" w14:textId="77777777" w:rsidR="005C4241" w:rsidRDefault="005C4241" w:rsidP="001F0758">
      <w:pPr>
        <w:jc w:val="center"/>
        <w:rPr>
          <w:rFonts w:ascii="Calibri" w:hAnsi="Calibri"/>
          <w:sz w:val="28"/>
          <w:szCs w:val="28"/>
          <w:u w:val="single"/>
        </w:rPr>
        <w:sectPr w:rsidR="005C4241" w:rsidSect="002A3E84">
          <w:footerReference w:type="default" r:id="rId16"/>
          <w:pgSz w:w="11906" w:h="16838"/>
          <w:pgMar w:top="426" w:right="1440" w:bottom="1440" w:left="1440" w:header="708" w:footer="708" w:gutter="0"/>
          <w:cols w:space="708"/>
          <w:docGrid w:linePitch="360"/>
        </w:sectPr>
      </w:pPr>
    </w:p>
    <w:p w14:paraId="5B7C484E" w14:textId="5B1E8D26" w:rsidR="00EA1773" w:rsidRDefault="00487A14" w:rsidP="00EA1773">
      <w:pPr>
        <w:autoSpaceDE w:val="0"/>
        <w:autoSpaceDN w:val="0"/>
        <w:adjustRightInd w:val="0"/>
        <w:rPr>
          <w:rFonts w:ascii="Arial-BoldMT" w:hAnsi="Arial-BoldMT" w:cs="Arial-BoldMT"/>
          <w:b/>
          <w:bCs/>
          <w:color w:val="000000"/>
          <w:sz w:val="18"/>
          <w:szCs w:val="18"/>
        </w:rPr>
      </w:pPr>
      <w:r>
        <w:rPr>
          <w:noProof/>
          <w:lang w:val="en-US"/>
        </w:rPr>
        <w:lastRenderedPageBreak/>
        <w:drawing>
          <wp:anchor distT="0" distB="0" distL="114300" distR="114300" simplePos="0" relativeHeight="251672576" behindDoc="0" locked="0" layoutInCell="1" allowOverlap="1" wp14:anchorId="067D3B51" wp14:editId="11925B54">
            <wp:simplePos x="0" y="0"/>
            <wp:positionH relativeFrom="column">
              <wp:posOffset>4518025</wp:posOffset>
            </wp:positionH>
            <wp:positionV relativeFrom="paragraph">
              <wp:posOffset>-108585</wp:posOffset>
            </wp:positionV>
            <wp:extent cx="2340000" cy="592500"/>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G_BLU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40000" cy="592500"/>
                    </a:xfrm>
                    <a:prstGeom prst="rect">
                      <a:avLst/>
                    </a:prstGeom>
                  </pic:spPr>
                </pic:pic>
              </a:graphicData>
            </a:graphic>
            <wp14:sizeRelH relativeFrom="page">
              <wp14:pctWidth>0</wp14:pctWidth>
            </wp14:sizeRelH>
            <wp14:sizeRelV relativeFrom="page">
              <wp14:pctHeight>0</wp14:pctHeight>
            </wp14:sizeRelV>
          </wp:anchor>
        </w:drawing>
      </w:r>
    </w:p>
    <w:p w14:paraId="49EEC402" w14:textId="061E7FEE" w:rsidR="00EA1773" w:rsidRDefault="00EA1773" w:rsidP="00EA1773">
      <w:pPr>
        <w:autoSpaceDE w:val="0"/>
        <w:autoSpaceDN w:val="0"/>
        <w:adjustRightInd w:val="0"/>
        <w:rPr>
          <w:rFonts w:ascii="Arial-BoldMT" w:hAnsi="Arial-BoldMT" w:cs="Arial-BoldMT"/>
          <w:b/>
          <w:bCs/>
          <w:color w:val="000000"/>
          <w:sz w:val="18"/>
          <w:szCs w:val="18"/>
        </w:rPr>
      </w:pPr>
    </w:p>
    <w:p w14:paraId="6030690B" w14:textId="0A566574" w:rsidR="00487A14" w:rsidRDefault="00487A14" w:rsidP="00487A14">
      <w:pPr>
        <w:rPr>
          <w:b/>
        </w:rPr>
      </w:pPr>
    </w:p>
    <w:p w14:paraId="3C3AC521" w14:textId="77777777" w:rsidR="00487A14" w:rsidRDefault="00487A14" w:rsidP="00487A14">
      <w:pPr>
        <w:rPr>
          <w:b/>
        </w:rPr>
      </w:pPr>
    </w:p>
    <w:p w14:paraId="35A95FAD" w14:textId="77777777" w:rsidR="00487A14" w:rsidRDefault="00487A14" w:rsidP="00487A14">
      <w:pPr>
        <w:rPr>
          <w:b/>
        </w:rPr>
      </w:pPr>
    </w:p>
    <w:p w14:paraId="3DC83DC6" w14:textId="77777777" w:rsidR="00487A14" w:rsidRDefault="00487A14" w:rsidP="00487A14">
      <w:pPr>
        <w:rPr>
          <w:b/>
        </w:rPr>
      </w:pPr>
      <w:r w:rsidRPr="00A05394">
        <w:rPr>
          <w:b/>
        </w:rPr>
        <w:t>CONSENT TO PHOTOGRAPHY OR AUDIO/ VIDEO RECORDING &amp; TRANSCRIPTION</w:t>
      </w:r>
      <w:r>
        <w:rPr>
          <w:b/>
        </w:rPr>
        <w:t xml:space="preserve"> </w:t>
      </w:r>
    </w:p>
    <w:p w14:paraId="45F6AB2C" w14:textId="77777777" w:rsidR="00487A14" w:rsidRPr="00A05394" w:rsidRDefault="00487A14" w:rsidP="00487A14">
      <w:pPr>
        <w:rPr>
          <w:b/>
        </w:rPr>
      </w:pPr>
      <w:r>
        <w:rPr>
          <w:b/>
        </w:rPr>
        <w:t>(Participants over the age of 18)</w:t>
      </w:r>
    </w:p>
    <w:p w14:paraId="23119373" w14:textId="77777777" w:rsidR="00487A14" w:rsidRDefault="00487A14" w:rsidP="00487A14"/>
    <w:p w14:paraId="74525BCB" w14:textId="55A43B48" w:rsidR="00487A14" w:rsidRDefault="00487A14" w:rsidP="00487A14">
      <w:pPr>
        <w:spacing w:after="100" w:afterAutospacing="1"/>
      </w:pPr>
      <w:r>
        <w:t>Title of study:</w:t>
      </w:r>
      <w:ins w:id="184" w:author="Kirk A Hogden" w:date="2023-12-11T19:17:00Z">
        <w:r w:rsidR="00400C55">
          <w:t xml:space="preserve"> Adaptive Soundtracks in Video Games</w:t>
        </w:r>
      </w:ins>
    </w:p>
    <w:p w14:paraId="169883B8" w14:textId="7BDA5232" w:rsidR="00487A14" w:rsidRPr="00455F02" w:rsidRDefault="00487A14" w:rsidP="00487A14">
      <w:pPr>
        <w:spacing w:after="100" w:afterAutospacing="1"/>
        <w:rPr>
          <w:lang w:val="it-IT"/>
          <w:rPrChange w:id="185" w:author="Kirk A Hogden" w:date="2023-12-11T19:18:00Z">
            <w:rPr/>
          </w:rPrChange>
        </w:rPr>
      </w:pPr>
      <w:r w:rsidRPr="00455F02">
        <w:rPr>
          <w:lang w:val="it-IT"/>
          <w:rPrChange w:id="186" w:author="Kirk A Hogden" w:date="2023-12-11T19:18:00Z">
            <w:rPr/>
          </w:rPrChange>
        </w:rPr>
        <w:t>Investigator:</w:t>
      </w:r>
      <w:ins w:id="187" w:author="Kirk A Hogden" w:date="2023-12-11T19:18:00Z">
        <w:r w:rsidR="00455F02" w:rsidRPr="00455F02">
          <w:rPr>
            <w:lang w:val="it-IT"/>
            <w:rPrChange w:id="188" w:author="Kirk A Hogden" w:date="2023-12-11T19:18:00Z">
              <w:rPr/>
            </w:rPrChange>
          </w:rPr>
          <w:t xml:space="preserve"> K</w:t>
        </w:r>
        <w:r w:rsidR="00455F02">
          <w:rPr>
            <w:lang w:val="it-IT"/>
          </w:rPr>
          <w:t>irk Hogden</w:t>
        </w:r>
      </w:ins>
    </w:p>
    <w:p w14:paraId="7401DED1" w14:textId="27F0DEA4" w:rsidR="00487A14" w:rsidRPr="00455F02" w:rsidRDefault="00487A14" w:rsidP="00487A14">
      <w:pPr>
        <w:spacing w:after="100" w:afterAutospacing="1"/>
        <w:rPr>
          <w:lang w:val="it-IT"/>
          <w:rPrChange w:id="189" w:author="Kirk A Hogden" w:date="2023-12-11T19:18:00Z">
            <w:rPr/>
          </w:rPrChange>
        </w:rPr>
      </w:pPr>
      <w:r w:rsidRPr="00455F02">
        <w:rPr>
          <w:lang w:val="it-IT"/>
          <w:rPrChange w:id="190" w:author="Kirk A Hogden" w:date="2023-12-11T19:18:00Z">
            <w:rPr/>
          </w:rPrChange>
        </w:rPr>
        <w:t>Supervisor:</w:t>
      </w:r>
      <w:ins w:id="191" w:author="Kirk A Hogden" w:date="2023-12-11T19:17:00Z">
        <w:r w:rsidR="00152E18" w:rsidRPr="00455F02">
          <w:rPr>
            <w:lang w:val="it-IT"/>
            <w:rPrChange w:id="192" w:author="Kirk A Hogden" w:date="2023-12-11T19:18:00Z">
              <w:rPr/>
            </w:rPrChange>
          </w:rPr>
          <w:t xml:space="preserve"> </w:t>
        </w:r>
      </w:ins>
      <w:customXmlInsRangeStart w:id="193" w:author="Kirk A Hogden" w:date="2023-12-11T19:17:00Z"/>
      <w:sdt>
        <w:sdtPr>
          <w:rPr>
            <w:rFonts w:eastAsia="Times New Roman" w:cs="Times New Roman"/>
            <w:color w:val="FF0000"/>
            <w:lang w:eastAsia="zh-CN"/>
          </w:rPr>
          <w:id w:val="1236123269"/>
          <w:placeholder>
            <w:docPart w:val="681EEF9F82E1419780196D8EF841A209"/>
          </w:placeholder>
        </w:sdtPr>
        <w:sdtContent>
          <w:customXmlInsRangeEnd w:id="193"/>
          <w:ins w:id="194" w:author="Kirk A Hogden" w:date="2023-12-11T19:17:00Z">
            <w:r w:rsidR="00152E18" w:rsidRPr="00455F02">
              <w:rPr>
                <w:lang w:val="it-IT"/>
                <w:rPrChange w:id="195" w:author="Kirk A Hogden" w:date="2023-12-11T19:18:00Z">
                  <w:rPr>
                    <w:lang w:val="en-US"/>
                  </w:rPr>
                </w:rPrChange>
              </w:rPr>
              <w:t>Nuno Palmeiro Otero</w:t>
            </w:r>
          </w:ins>
          <w:customXmlInsRangeStart w:id="196" w:author="Kirk A Hogden" w:date="2023-12-11T19:17:00Z"/>
        </w:sdtContent>
      </w:sdt>
      <w:customXmlInsRangeEnd w:id="196"/>
    </w:p>
    <w:p w14:paraId="06CDE1E1" w14:textId="0532A4AF" w:rsidR="00487A14" w:rsidRDefault="00487A14" w:rsidP="00487A14">
      <w:pPr>
        <w:spacing w:after="100" w:afterAutospacing="1"/>
      </w:pPr>
      <w:r>
        <w:t xml:space="preserve">This study involves photography/audio/video recording during data collection. Neither your name nor any other identifying information will be associated with the audio or audio/video recording.   Only the research team will have access and be able to listen and/or view the recordings. Recordings will be </w:t>
      </w:r>
      <w:r w:rsidR="00D76DCF">
        <w:t>analysed</w:t>
      </w:r>
      <w:r>
        <w:t xml:space="preserve"> by the researcher and erased once the study has been completed; all reported data will then be anonymized.</w:t>
      </w:r>
    </w:p>
    <w:p w14:paraId="235F2239" w14:textId="77777777" w:rsidR="00487A14" w:rsidRDefault="00487A14" w:rsidP="00487A14">
      <w:pPr>
        <w:spacing w:after="100" w:afterAutospacing="1"/>
      </w:pPr>
      <w:r>
        <w:t>Images/videos may be reproduced in whole or in part for use in presentations or publications that result from this study. All identifying features (such as your face/distinctive physical markings) will be anonymized prior to use unless you explicitly give permission for full images to be used.</w:t>
      </w:r>
    </w:p>
    <w:p w14:paraId="13B0A200" w14:textId="77777777" w:rsidR="00487A14" w:rsidRPr="003513A9" w:rsidRDefault="00487A14" w:rsidP="00487A14">
      <w:pPr>
        <w:spacing w:after="100" w:afterAutospacing="1"/>
        <w:rPr>
          <w:b/>
        </w:rPr>
      </w:pPr>
      <w:r>
        <w:rPr>
          <w:b/>
        </w:rPr>
        <w:t>Participant c</w:t>
      </w:r>
      <w:r w:rsidRPr="003513A9">
        <w:rPr>
          <w:b/>
        </w:rPr>
        <w:t>onsent</w:t>
      </w:r>
    </w:p>
    <w:p w14:paraId="7A43A3CD" w14:textId="77777777" w:rsidR="00487A14" w:rsidRDefault="00487A14" w:rsidP="00487A14">
      <w:pPr>
        <w:spacing w:after="100" w:afterAutospacing="1"/>
      </w:pPr>
      <w:r w:rsidRPr="008155E3">
        <w:t>By signing this form, I am allowing the researcher to photograph/audio or video tape me as part of this research</w:t>
      </w:r>
      <w:r>
        <w:t xml:space="preserve"> study</w:t>
      </w:r>
      <w:r w:rsidRPr="008155E3">
        <w:t>.</w:t>
      </w:r>
      <w:r w:rsidRPr="005031DB">
        <w:t xml:space="preserve">  </w:t>
      </w:r>
      <w:r>
        <w:t>I understand that I have the right to request access and inspect or view the photographs/audio/video recordings or transcripts in the finished form that</w:t>
      </w:r>
      <w:r w:rsidRPr="005031DB">
        <w:t xml:space="preserve"> I may withdraw this consent at any time without penalty, at which point, the </w:t>
      </w:r>
      <w:r>
        <w:t>photograph/audio/</w:t>
      </w:r>
      <w:r w:rsidRPr="005031DB">
        <w:t xml:space="preserve">videotape will be </w:t>
      </w:r>
      <w:r>
        <w:t xml:space="preserve">securely destroyed immediately and that copyright ownership remains with the University. </w:t>
      </w:r>
    </w:p>
    <w:p w14:paraId="0FEFEC75" w14:textId="77777777" w:rsidR="00487A14" w:rsidRDefault="00487A14" w:rsidP="00487A14">
      <w:pPr>
        <w:spacing w:after="100" w:afterAutospacing="1"/>
      </w:pPr>
      <w:r>
        <w:t>(Please tick one of the following)</w:t>
      </w:r>
    </w:p>
    <w:p w14:paraId="024EF716" w14:textId="77777777" w:rsidR="00487A14" w:rsidRDefault="00487A14" w:rsidP="00487A14">
      <w:pPr>
        <w:spacing w:after="100" w:afterAutospacing="1"/>
        <w:ind w:left="720" w:hanging="720"/>
      </w:pPr>
      <w:r>
        <w:sym w:font="Wingdings" w:char="F06F"/>
      </w:r>
      <w:r>
        <w:t xml:space="preserve"> </w:t>
      </w:r>
      <w:r>
        <w:tab/>
        <w:t>I consent for the researcher to use images/audio/video recordings for research-related publications in an anonymous format.</w:t>
      </w:r>
    </w:p>
    <w:p w14:paraId="2A69AB69" w14:textId="77777777" w:rsidR="00487A14" w:rsidRPr="00CD1883" w:rsidRDefault="00487A14" w:rsidP="00487A14">
      <w:pPr>
        <w:spacing w:after="100" w:afterAutospacing="1"/>
        <w:ind w:left="720" w:hanging="720"/>
        <w:rPr>
          <w:b/>
        </w:rPr>
      </w:pPr>
      <w:r w:rsidRPr="00CD1883">
        <w:rPr>
          <w:b/>
        </w:rPr>
        <w:t>OR</w:t>
      </w:r>
    </w:p>
    <w:p w14:paraId="32E19943" w14:textId="77777777" w:rsidR="00487A14" w:rsidRDefault="00487A14" w:rsidP="00487A14">
      <w:pPr>
        <w:spacing w:after="100" w:afterAutospacing="1"/>
        <w:ind w:left="720" w:hanging="720"/>
      </w:pPr>
      <w:r>
        <w:sym w:font="Wingdings" w:char="F06F"/>
      </w:r>
      <w:r>
        <w:t xml:space="preserve"> </w:t>
      </w:r>
      <w:r>
        <w:tab/>
        <w:t>I consent for the researcher to use images/audio recordings for research-related publications and presentations that include my voice and/or images of my face/body.</w:t>
      </w:r>
    </w:p>
    <w:p w14:paraId="13C18013" w14:textId="77777777" w:rsidR="00487A14" w:rsidRDefault="00487A14" w:rsidP="00487A14">
      <w:pPr>
        <w:spacing w:after="100" w:afterAutospacing="1"/>
        <w:ind w:left="720" w:hanging="720"/>
      </w:pPr>
    </w:p>
    <w:tbl>
      <w:tblPr>
        <w:tblStyle w:val="TableGrid"/>
        <w:tblW w:w="10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79"/>
        <w:gridCol w:w="2835"/>
        <w:gridCol w:w="1133"/>
        <w:gridCol w:w="2835"/>
        <w:gridCol w:w="794"/>
        <w:gridCol w:w="1138"/>
      </w:tblGrid>
      <w:tr w:rsidR="00487A14" w14:paraId="56188C44" w14:textId="77777777" w:rsidTr="008A58FE">
        <w:tc>
          <w:tcPr>
            <w:tcW w:w="1979" w:type="dxa"/>
          </w:tcPr>
          <w:p w14:paraId="015B1F7D" w14:textId="77777777" w:rsidR="00487A14" w:rsidRDefault="00487A14" w:rsidP="008A58FE">
            <w:r>
              <w:t>Participant name:</w:t>
            </w:r>
          </w:p>
        </w:tc>
        <w:tc>
          <w:tcPr>
            <w:tcW w:w="2835" w:type="dxa"/>
            <w:tcBorders>
              <w:bottom w:val="single" w:sz="4" w:space="0" w:color="auto"/>
            </w:tcBorders>
          </w:tcPr>
          <w:p w14:paraId="1FD3B5EF" w14:textId="77777777" w:rsidR="00487A14" w:rsidRDefault="00487A14" w:rsidP="008A58FE"/>
        </w:tc>
        <w:tc>
          <w:tcPr>
            <w:tcW w:w="1133" w:type="dxa"/>
          </w:tcPr>
          <w:p w14:paraId="17F75C28" w14:textId="77777777" w:rsidR="00487A14" w:rsidRDefault="00487A14" w:rsidP="008A58FE">
            <w:r>
              <w:t>Signature:</w:t>
            </w:r>
          </w:p>
        </w:tc>
        <w:tc>
          <w:tcPr>
            <w:tcW w:w="2835" w:type="dxa"/>
            <w:tcBorders>
              <w:bottom w:val="single" w:sz="4" w:space="0" w:color="auto"/>
            </w:tcBorders>
          </w:tcPr>
          <w:p w14:paraId="079730B5" w14:textId="77777777" w:rsidR="00487A14" w:rsidRDefault="00487A14" w:rsidP="008A58FE"/>
        </w:tc>
        <w:tc>
          <w:tcPr>
            <w:tcW w:w="794" w:type="dxa"/>
          </w:tcPr>
          <w:p w14:paraId="4E343422" w14:textId="77777777" w:rsidR="00487A14" w:rsidRDefault="00487A14" w:rsidP="008A58FE">
            <w:r>
              <w:t>Date:</w:t>
            </w:r>
          </w:p>
        </w:tc>
        <w:tc>
          <w:tcPr>
            <w:tcW w:w="1138" w:type="dxa"/>
            <w:tcBorders>
              <w:bottom w:val="single" w:sz="4" w:space="0" w:color="auto"/>
            </w:tcBorders>
            <w:shd w:val="clear" w:color="auto" w:fill="auto"/>
          </w:tcPr>
          <w:p w14:paraId="43C0CA2A" w14:textId="77777777" w:rsidR="00487A14" w:rsidRDefault="00487A14" w:rsidP="008A58FE"/>
        </w:tc>
      </w:tr>
      <w:tr w:rsidR="00487A14" w14:paraId="445D9527" w14:textId="77777777" w:rsidTr="008A58FE">
        <w:tc>
          <w:tcPr>
            <w:tcW w:w="1979" w:type="dxa"/>
          </w:tcPr>
          <w:p w14:paraId="06C9F2D6" w14:textId="77777777" w:rsidR="00487A14" w:rsidRDefault="00487A14" w:rsidP="008A58FE"/>
        </w:tc>
        <w:tc>
          <w:tcPr>
            <w:tcW w:w="2835" w:type="dxa"/>
            <w:tcBorders>
              <w:top w:val="single" w:sz="4" w:space="0" w:color="auto"/>
            </w:tcBorders>
          </w:tcPr>
          <w:p w14:paraId="0C759EF6" w14:textId="77777777" w:rsidR="00487A14" w:rsidRPr="00CD1883" w:rsidRDefault="00487A14" w:rsidP="008A58FE">
            <w:pPr>
              <w:jc w:val="center"/>
              <w:rPr>
                <w:vertAlign w:val="superscript"/>
              </w:rPr>
            </w:pPr>
            <w:r>
              <w:rPr>
                <w:vertAlign w:val="superscript"/>
              </w:rPr>
              <w:t>(</w:t>
            </w:r>
            <w:r w:rsidRPr="00CD1883">
              <w:rPr>
                <w:vertAlign w:val="superscript"/>
              </w:rPr>
              <w:t>Block Capitals</w:t>
            </w:r>
            <w:r>
              <w:rPr>
                <w:vertAlign w:val="superscript"/>
              </w:rPr>
              <w:t>)</w:t>
            </w:r>
          </w:p>
        </w:tc>
        <w:tc>
          <w:tcPr>
            <w:tcW w:w="1133" w:type="dxa"/>
          </w:tcPr>
          <w:p w14:paraId="17600515" w14:textId="77777777" w:rsidR="00487A14" w:rsidRDefault="00487A14" w:rsidP="008A58FE"/>
        </w:tc>
        <w:tc>
          <w:tcPr>
            <w:tcW w:w="2835" w:type="dxa"/>
            <w:tcBorders>
              <w:top w:val="single" w:sz="4" w:space="0" w:color="auto"/>
            </w:tcBorders>
          </w:tcPr>
          <w:p w14:paraId="59AFB591" w14:textId="77777777" w:rsidR="00487A14" w:rsidRDefault="00487A14" w:rsidP="008A58FE"/>
        </w:tc>
        <w:tc>
          <w:tcPr>
            <w:tcW w:w="794" w:type="dxa"/>
          </w:tcPr>
          <w:p w14:paraId="44D56BB2" w14:textId="77777777" w:rsidR="00487A14" w:rsidRDefault="00487A14" w:rsidP="008A58FE"/>
        </w:tc>
        <w:tc>
          <w:tcPr>
            <w:tcW w:w="1138" w:type="dxa"/>
            <w:tcBorders>
              <w:top w:val="single" w:sz="4" w:space="0" w:color="auto"/>
            </w:tcBorders>
          </w:tcPr>
          <w:p w14:paraId="4A915458" w14:textId="77777777" w:rsidR="00487A14" w:rsidRDefault="00487A14" w:rsidP="008A58FE"/>
        </w:tc>
      </w:tr>
      <w:tr w:rsidR="00487A14" w14:paraId="6048C157" w14:textId="77777777" w:rsidTr="008A58FE">
        <w:tc>
          <w:tcPr>
            <w:tcW w:w="1979" w:type="dxa"/>
          </w:tcPr>
          <w:p w14:paraId="552FC332" w14:textId="77777777" w:rsidR="00487A14" w:rsidRDefault="00487A14" w:rsidP="008A58FE"/>
          <w:p w14:paraId="246040B0" w14:textId="77777777" w:rsidR="00487A14" w:rsidRDefault="00487A14" w:rsidP="008A58FE"/>
          <w:p w14:paraId="1B9E6C84" w14:textId="77777777" w:rsidR="00487A14" w:rsidRDefault="00487A14" w:rsidP="008A58FE"/>
        </w:tc>
        <w:tc>
          <w:tcPr>
            <w:tcW w:w="2835" w:type="dxa"/>
          </w:tcPr>
          <w:p w14:paraId="27B5CFDB" w14:textId="77777777" w:rsidR="00487A14" w:rsidRDefault="00487A14" w:rsidP="008A58FE"/>
        </w:tc>
        <w:tc>
          <w:tcPr>
            <w:tcW w:w="1133" w:type="dxa"/>
          </w:tcPr>
          <w:p w14:paraId="04F3DE7A" w14:textId="77777777" w:rsidR="00487A14" w:rsidRDefault="00487A14" w:rsidP="008A58FE"/>
        </w:tc>
        <w:tc>
          <w:tcPr>
            <w:tcW w:w="2835" w:type="dxa"/>
          </w:tcPr>
          <w:p w14:paraId="1AAAA09A" w14:textId="77777777" w:rsidR="00487A14" w:rsidRDefault="00487A14" w:rsidP="008A58FE"/>
        </w:tc>
        <w:tc>
          <w:tcPr>
            <w:tcW w:w="794" w:type="dxa"/>
          </w:tcPr>
          <w:p w14:paraId="1EDFE2DA" w14:textId="77777777" w:rsidR="00487A14" w:rsidRDefault="00487A14" w:rsidP="008A58FE"/>
        </w:tc>
        <w:tc>
          <w:tcPr>
            <w:tcW w:w="1138" w:type="dxa"/>
          </w:tcPr>
          <w:p w14:paraId="0E0E93CC" w14:textId="77777777" w:rsidR="00487A14" w:rsidRDefault="00487A14" w:rsidP="008A58FE"/>
        </w:tc>
      </w:tr>
      <w:tr w:rsidR="00487A14" w14:paraId="361EBB69" w14:textId="77777777" w:rsidTr="008A58FE">
        <w:tc>
          <w:tcPr>
            <w:tcW w:w="1979" w:type="dxa"/>
          </w:tcPr>
          <w:p w14:paraId="622E0457" w14:textId="77777777" w:rsidR="00487A14" w:rsidRDefault="00487A14" w:rsidP="008A58FE">
            <w:r>
              <w:t>Researcher name</w:t>
            </w:r>
          </w:p>
        </w:tc>
        <w:tc>
          <w:tcPr>
            <w:tcW w:w="2835" w:type="dxa"/>
            <w:tcBorders>
              <w:bottom w:val="single" w:sz="4" w:space="0" w:color="auto"/>
            </w:tcBorders>
          </w:tcPr>
          <w:p w14:paraId="1A69605D" w14:textId="77777777" w:rsidR="00487A14" w:rsidRDefault="00487A14" w:rsidP="008A58FE"/>
        </w:tc>
        <w:tc>
          <w:tcPr>
            <w:tcW w:w="1133" w:type="dxa"/>
          </w:tcPr>
          <w:p w14:paraId="57A292B2" w14:textId="77777777" w:rsidR="00487A14" w:rsidRDefault="00487A14" w:rsidP="008A58FE">
            <w:r>
              <w:t>Signature:</w:t>
            </w:r>
          </w:p>
        </w:tc>
        <w:tc>
          <w:tcPr>
            <w:tcW w:w="2835" w:type="dxa"/>
            <w:tcBorders>
              <w:bottom w:val="single" w:sz="4" w:space="0" w:color="auto"/>
            </w:tcBorders>
          </w:tcPr>
          <w:p w14:paraId="12E29860" w14:textId="77777777" w:rsidR="00487A14" w:rsidRDefault="00487A14" w:rsidP="008A58FE"/>
        </w:tc>
        <w:tc>
          <w:tcPr>
            <w:tcW w:w="794" w:type="dxa"/>
          </w:tcPr>
          <w:p w14:paraId="19FC48F5" w14:textId="77777777" w:rsidR="00487A14" w:rsidRDefault="00487A14" w:rsidP="008A58FE">
            <w:r>
              <w:t>Date:</w:t>
            </w:r>
          </w:p>
        </w:tc>
        <w:tc>
          <w:tcPr>
            <w:tcW w:w="1138" w:type="dxa"/>
            <w:tcBorders>
              <w:bottom w:val="single" w:sz="4" w:space="0" w:color="auto"/>
            </w:tcBorders>
          </w:tcPr>
          <w:p w14:paraId="7E87ADAD" w14:textId="77777777" w:rsidR="00487A14" w:rsidRDefault="00487A14" w:rsidP="008A58FE"/>
        </w:tc>
      </w:tr>
      <w:tr w:rsidR="00487A14" w14:paraId="3D77448C" w14:textId="77777777" w:rsidTr="008A58FE">
        <w:tc>
          <w:tcPr>
            <w:tcW w:w="1979" w:type="dxa"/>
          </w:tcPr>
          <w:p w14:paraId="540884D5" w14:textId="77777777" w:rsidR="00487A14" w:rsidRDefault="00487A14" w:rsidP="008A58FE"/>
        </w:tc>
        <w:tc>
          <w:tcPr>
            <w:tcW w:w="2835" w:type="dxa"/>
            <w:tcBorders>
              <w:top w:val="single" w:sz="4" w:space="0" w:color="auto"/>
            </w:tcBorders>
          </w:tcPr>
          <w:p w14:paraId="65DCC97A" w14:textId="77777777" w:rsidR="00487A14" w:rsidRDefault="00487A14" w:rsidP="008A58FE">
            <w:pPr>
              <w:jc w:val="center"/>
            </w:pPr>
            <w:r>
              <w:rPr>
                <w:vertAlign w:val="superscript"/>
              </w:rPr>
              <w:t>(</w:t>
            </w:r>
            <w:r w:rsidRPr="00CD1883">
              <w:rPr>
                <w:vertAlign w:val="superscript"/>
              </w:rPr>
              <w:t>Block Capitals</w:t>
            </w:r>
            <w:r>
              <w:rPr>
                <w:vertAlign w:val="superscript"/>
              </w:rPr>
              <w:t>)</w:t>
            </w:r>
          </w:p>
        </w:tc>
        <w:tc>
          <w:tcPr>
            <w:tcW w:w="1133" w:type="dxa"/>
          </w:tcPr>
          <w:p w14:paraId="622A2EF3" w14:textId="77777777" w:rsidR="00487A14" w:rsidRDefault="00487A14" w:rsidP="008A58FE"/>
        </w:tc>
        <w:tc>
          <w:tcPr>
            <w:tcW w:w="2835" w:type="dxa"/>
            <w:tcBorders>
              <w:top w:val="single" w:sz="4" w:space="0" w:color="auto"/>
            </w:tcBorders>
          </w:tcPr>
          <w:p w14:paraId="0758141F" w14:textId="77777777" w:rsidR="00487A14" w:rsidRDefault="00487A14" w:rsidP="008A58FE"/>
        </w:tc>
        <w:tc>
          <w:tcPr>
            <w:tcW w:w="794" w:type="dxa"/>
          </w:tcPr>
          <w:p w14:paraId="590895B1" w14:textId="77777777" w:rsidR="00487A14" w:rsidRDefault="00487A14" w:rsidP="008A58FE"/>
        </w:tc>
        <w:tc>
          <w:tcPr>
            <w:tcW w:w="1138" w:type="dxa"/>
            <w:tcBorders>
              <w:top w:val="single" w:sz="4" w:space="0" w:color="auto"/>
            </w:tcBorders>
          </w:tcPr>
          <w:p w14:paraId="39639C7D" w14:textId="77777777" w:rsidR="00487A14" w:rsidRDefault="00487A14" w:rsidP="008A58FE"/>
        </w:tc>
      </w:tr>
    </w:tbl>
    <w:p w14:paraId="238D803C" w14:textId="77777777" w:rsidR="00487A14" w:rsidRDefault="00487A14" w:rsidP="00487A14"/>
    <w:p w14:paraId="708C4A32" w14:textId="77777777" w:rsidR="00C767E9" w:rsidRDefault="00C767E9" w:rsidP="00EA1773">
      <w:pPr>
        <w:autoSpaceDE w:val="0"/>
        <w:autoSpaceDN w:val="0"/>
        <w:adjustRightInd w:val="0"/>
        <w:rPr>
          <w:rFonts w:cs="Arial-BoldMT"/>
          <w:b/>
          <w:bCs/>
          <w:color w:val="000000"/>
          <w:sz w:val="28"/>
          <w:szCs w:val="28"/>
        </w:rPr>
      </w:pPr>
    </w:p>
    <w:p w14:paraId="199AC0D7" w14:textId="77777777" w:rsidR="001A038F" w:rsidRDefault="001A038F" w:rsidP="00C767E9">
      <w:pPr>
        <w:autoSpaceDE w:val="0"/>
        <w:autoSpaceDN w:val="0"/>
        <w:adjustRightInd w:val="0"/>
        <w:jc w:val="center"/>
        <w:rPr>
          <w:rFonts w:cs="ArialMT"/>
          <w:color w:val="000000"/>
          <w:sz w:val="20"/>
          <w:szCs w:val="20"/>
        </w:rPr>
      </w:pPr>
    </w:p>
    <w:p w14:paraId="33D1EB17" w14:textId="77777777" w:rsidR="00FD501F" w:rsidRDefault="00FD501F">
      <w:pPr>
        <w:rPr>
          <w:rFonts w:ascii="Calibri" w:hAnsi="Calibri"/>
          <w:sz w:val="28"/>
          <w:szCs w:val="28"/>
          <w:u w:val="single"/>
        </w:rPr>
      </w:pPr>
      <w:r>
        <w:rPr>
          <w:rFonts w:ascii="Calibri" w:hAnsi="Calibri"/>
          <w:sz w:val="28"/>
          <w:szCs w:val="28"/>
          <w:u w:val="single"/>
        </w:rPr>
        <w:br w:type="page"/>
      </w:r>
    </w:p>
    <w:p w14:paraId="48FBB499" w14:textId="6C632D68" w:rsidR="00F63093" w:rsidRDefault="001F0758" w:rsidP="001F0758">
      <w:pPr>
        <w:jc w:val="center"/>
        <w:rPr>
          <w:rFonts w:ascii="Calibri" w:hAnsi="Calibri"/>
          <w:sz w:val="28"/>
          <w:szCs w:val="28"/>
          <w:u w:val="single"/>
        </w:rPr>
      </w:pPr>
      <w:r w:rsidRPr="00F91F04">
        <w:rPr>
          <w:rFonts w:ascii="Calibri" w:hAnsi="Calibri"/>
          <w:sz w:val="28"/>
          <w:szCs w:val="28"/>
          <w:u w:val="single"/>
        </w:rPr>
        <w:lastRenderedPageBreak/>
        <w:t>Guidance Notes</w:t>
      </w:r>
    </w:p>
    <w:p w14:paraId="1E68C448" w14:textId="77777777" w:rsidR="00027E56" w:rsidRDefault="00027E56" w:rsidP="001F0758">
      <w:pPr>
        <w:jc w:val="center"/>
        <w:rPr>
          <w:rFonts w:ascii="Calibri" w:hAnsi="Calibri"/>
          <w:sz w:val="28"/>
          <w:szCs w:val="28"/>
          <w:u w:val="single"/>
        </w:rPr>
      </w:pPr>
    </w:p>
    <w:p w14:paraId="5D95AAC0" w14:textId="58D852C8" w:rsidR="00027E56" w:rsidRPr="00027E56" w:rsidRDefault="00027E56" w:rsidP="001F0758">
      <w:pPr>
        <w:jc w:val="center"/>
        <w:rPr>
          <w:rFonts w:ascii="Calibri" w:hAnsi="Calibri"/>
          <w:i/>
          <w:color w:val="FF0000"/>
          <w:sz w:val="28"/>
          <w:szCs w:val="28"/>
        </w:rPr>
      </w:pPr>
      <w:r w:rsidRPr="00027E56">
        <w:rPr>
          <w:rFonts w:ascii="Calibri" w:hAnsi="Calibri"/>
          <w:i/>
          <w:color w:val="FF0000"/>
          <w:sz w:val="28"/>
          <w:szCs w:val="28"/>
        </w:rPr>
        <w:t xml:space="preserve">Please do not attach this to your application </w:t>
      </w:r>
    </w:p>
    <w:p w14:paraId="3D7DFBF4" w14:textId="77777777" w:rsidR="001F0758" w:rsidRDefault="001F0758" w:rsidP="001F0758">
      <w:pPr>
        <w:jc w:val="center"/>
        <w:rPr>
          <w:rFonts w:ascii="Calibri" w:hAnsi="Calibri"/>
          <w:u w:val="single"/>
        </w:rPr>
      </w:pPr>
    </w:p>
    <w:p w14:paraId="5AE4DC51" w14:textId="5B58E850" w:rsidR="004D5738" w:rsidRPr="00A94001" w:rsidRDefault="00A065B5" w:rsidP="00A94001">
      <w:pPr>
        <w:pStyle w:val="ListParagraph"/>
        <w:numPr>
          <w:ilvl w:val="0"/>
          <w:numId w:val="3"/>
        </w:numPr>
        <w:jc w:val="both"/>
        <w:rPr>
          <w:rFonts w:ascii="Calibri" w:hAnsi="Calibri"/>
        </w:rPr>
      </w:pPr>
      <w:r>
        <w:rPr>
          <w:rFonts w:ascii="Calibri" w:hAnsi="Calibri"/>
        </w:rPr>
        <w:t xml:space="preserve">FREC applications should be </w:t>
      </w:r>
      <w:r w:rsidR="00A94001">
        <w:rPr>
          <w:rFonts w:ascii="Calibri" w:hAnsi="Calibri"/>
        </w:rPr>
        <w:t xml:space="preserve">word processed and </w:t>
      </w:r>
      <w:r>
        <w:rPr>
          <w:rFonts w:ascii="Calibri" w:hAnsi="Calibri"/>
        </w:rPr>
        <w:t xml:space="preserve">completed </w:t>
      </w:r>
      <w:r w:rsidR="00A94001">
        <w:rPr>
          <w:rFonts w:ascii="Calibri" w:hAnsi="Calibri"/>
        </w:rPr>
        <w:t xml:space="preserve">in conjunction with </w:t>
      </w:r>
      <w:r>
        <w:rPr>
          <w:rFonts w:ascii="Calibri" w:hAnsi="Calibri"/>
        </w:rPr>
        <w:t>your supervisor</w:t>
      </w:r>
      <w:r w:rsidR="00A94001">
        <w:rPr>
          <w:rFonts w:ascii="Calibri" w:hAnsi="Calibri"/>
        </w:rPr>
        <w:t>. H</w:t>
      </w:r>
      <w:r w:rsidR="00A94001" w:rsidRPr="00A94001">
        <w:rPr>
          <w:rFonts w:ascii="Calibri" w:hAnsi="Calibri"/>
        </w:rPr>
        <w:t>and written documents will not be accepted</w:t>
      </w:r>
      <w:r w:rsidR="00A94001">
        <w:rPr>
          <w:rFonts w:ascii="Calibri" w:hAnsi="Calibri"/>
        </w:rPr>
        <w:t xml:space="preserve"> and so</w:t>
      </w:r>
      <w:r w:rsidR="008A58FE">
        <w:rPr>
          <w:rFonts w:ascii="Calibri" w:hAnsi="Calibri"/>
        </w:rPr>
        <w:t>ft copies should be submitted as one</w:t>
      </w:r>
      <w:r w:rsidR="00A94001">
        <w:rPr>
          <w:rFonts w:ascii="Calibri" w:hAnsi="Calibri"/>
        </w:rPr>
        <w:t xml:space="preserve"> ‘MS Word’ (or equivalent</w:t>
      </w:r>
      <w:r w:rsidR="008A58FE">
        <w:rPr>
          <w:rFonts w:ascii="Calibri" w:hAnsi="Calibri"/>
        </w:rPr>
        <w:t>)</w:t>
      </w:r>
      <w:r w:rsidR="008A58FE" w:rsidRPr="008A58FE">
        <w:rPr>
          <w:rFonts w:ascii="Calibri" w:hAnsi="Calibri"/>
        </w:rPr>
        <w:t xml:space="preserve"> </w:t>
      </w:r>
      <w:r w:rsidR="008A58FE">
        <w:rPr>
          <w:rFonts w:ascii="Calibri" w:hAnsi="Calibri"/>
        </w:rPr>
        <w:t>formatted document</w:t>
      </w:r>
      <w:r w:rsidRPr="00A94001">
        <w:rPr>
          <w:rFonts w:ascii="Calibri" w:hAnsi="Calibri"/>
        </w:rPr>
        <w:t>. Please ensure that a</w:t>
      </w:r>
      <w:r w:rsidR="004D5738" w:rsidRPr="00A94001">
        <w:rPr>
          <w:rFonts w:ascii="Calibri" w:hAnsi="Calibri"/>
        </w:rPr>
        <w:t xml:space="preserve">ll fields </w:t>
      </w:r>
      <w:r w:rsidRPr="00A94001">
        <w:rPr>
          <w:rFonts w:ascii="Calibri" w:hAnsi="Calibri"/>
        </w:rPr>
        <w:t xml:space="preserve">are </w:t>
      </w:r>
      <w:r w:rsidR="004D5738" w:rsidRPr="00A94001">
        <w:rPr>
          <w:rFonts w:ascii="Calibri" w:hAnsi="Calibri"/>
        </w:rPr>
        <w:t>completed and supporting documents attached.</w:t>
      </w:r>
    </w:p>
    <w:p w14:paraId="194E81F8" w14:textId="77777777" w:rsidR="004D5738" w:rsidRDefault="004D5738" w:rsidP="004D5738">
      <w:pPr>
        <w:pStyle w:val="ListParagraph"/>
        <w:jc w:val="both"/>
        <w:rPr>
          <w:rFonts w:ascii="Calibri" w:hAnsi="Calibri"/>
        </w:rPr>
      </w:pPr>
    </w:p>
    <w:p w14:paraId="19DB55A4" w14:textId="1AF63C6B" w:rsidR="004D5738" w:rsidRPr="008A58FE" w:rsidRDefault="004D5738" w:rsidP="008A58FE">
      <w:pPr>
        <w:pStyle w:val="ListParagraph"/>
        <w:numPr>
          <w:ilvl w:val="0"/>
          <w:numId w:val="3"/>
        </w:numPr>
        <w:jc w:val="both"/>
        <w:rPr>
          <w:rFonts w:ascii="Calibri" w:hAnsi="Calibri"/>
        </w:rPr>
      </w:pPr>
      <w:r>
        <w:rPr>
          <w:rFonts w:ascii="Calibri" w:hAnsi="Calibri"/>
        </w:rPr>
        <w:t xml:space="preserve">All applications should be submitted </w:t>
      </w:r>
      <w:r w:rsidR="00A065B5" w:rsidRPr="00A065B5">
        <w:rPr>
          <w:rFonts w:ascii="Calibri" w:hAnsi="Calibri"/>
          <w:b/>
        </w:rPr>
        <w:t>PRIOR</w:t>
      </w:r>
      <w:r>
        <w:rPr>
          <w:rFonts w:ascii="Calibri" w:hAnsi="Calibri"/>
        </w:rPr>
        <w:t xml:space="preserve"> to the </w:t>
      </w:r>
      <w:r w:rsidR="008A58FE">
        <w:rPr>
          <w:rFonts w:ascii="Calibri" w:hAnsi="Calibri"/>
        </w:rPr>
        <w:t>start</w:t>
      </w:r>
      <w:r>
        <w:rPr>
          <w:rFonts w:ascii="Calibri" w:hAnsi="Calibri"/>
        </w:rPr>
        <w:t xml:space="preserve"> of your project</w:t>
      </w:r>
      <w:r w:rsidR="008A58FE">
        <w:rPr>
          <w:rFonts w:ascii="Calibri" w:hAnsi="Calibri"/>
        </w:rPr>
        <w:t>’s fieldwork / participant interactions</w:t>
      </w:r>
      <w:r>
        <w:rPr>
          <w:rFonts w:ascii="Calibri" w:hAnsi="Calibri"/>
        </w:rPr>
        <w:t xml:space="preserve">. Faculty Ethics Committee dates </w:t>
      </w:r>
      <w:r w:rsidR="0040066B">
        <w:rPr>
          <w:rFonts w:ascii="Calibri" w:hAnsi="Calibri"/>
        </w:rPr>
        <w:t xml:space="preserve">and further information on form completion </w:t>
      </w:r>
      <w:r>
        <w:rPr>
          <w:rFonts w:ascii="Calibri" w:hAnsi="Calibri"/>
        </w:rPr>
        <w:t>can be found on the Moodle page</w:t>
      </w:r>
      <w:r w:rsidR="0040066B">
        <w:rPr>
          <w:rFonts w:ascii="Calibri" w:hAnsi="Calibri"/>
        </w:rPr>
        <w:t>:</w:t>
      </w:r>
      <w:r w:rsidR="008A58FE">
        <w:rPr>
          <w:rFonts w:ascii="Calibri" w:hAnsi="Calibri"/>
        </w:rPr>
        <w:t xml:space="preserve"> </w:t>
      </w:r>
      <w:hyperlink r:id="rId18" w:history="1">
        <w:r w:rsidRPr="008A58FE">
          <w:rPr>
            <w:rStyle w:val="Hyperlink"/>
            <w:rFonts w:ascii="Calibri" w:hAnsi="Calibri"/>
          </w:rPr>
          <w:t>http://moodlecurrent.gre.ac.uk/course/view.php?id=11856</w:t>
        </w:r>
      </w:hyperlink>
      <w:r w:rsidR="00777CAA" w:rsidRPr="008A58FE">
        <w:rPr>
          <w:rStyle w:val="Hyperlink"/>
          <w:rFonts w:ascii="Calibri" w:hAnsi="Calibri"/>
        </w:rPr>
        <w:t xml:space="preserve"> (no dates were on the website?)</w:t>
      </w:r>
      <w:r w:rsidR="00A94001" w:rsidRPr="008A58FE">
        <w:rPr>
          <w:rFonts w:ascii="Calibri" w:hAnsi="Calibri"/>
        </w:rPr>
        <w:t xml:space="preserve">. Please note that </w:t>
      </w:r>
      <w:r w:rsidR="00A065B5" w:rsidRPr="008A58FE">
        <w:rPr>
          <w:rFonts w:ascii="Calibri" w:hAnsi="Calibri"/>
        </w:rPr>
        <w:t>retrosp</w:t>
      </w:r>
      <w:r w:rsidR="00A94001" w:rsidRPr="008A58FE">
        <w:rPr>
          <w:rFonts w:ascii="Calibri" w:hAnsi="Calibri"/>
        </w:rPr>
        <w:t>ective approval cannot be given under any circumstance.</w:t>
      </w:r>
    </w:p>
    <w:p w14:paraId="0E71335F" w14:textId="77777777" w:rsidR="004D5738" w:rsidRPr="004D5738" w:rsidRDefault="004D5738" w:rsidP="004D5738">
      <w:pPr>
        <w:pStyle w:val="ListParagraph"/>
        <w:rPr>
          <w:rFonts w:ascii="Calibri" w:hAnsi="Calibri"/>
        </w:rPr>
      </w:pPr>
    </w:p>
    <w:p w14:paraId="18F1D03A" w14:textId="71252478" w:rsidR="004D5738" w:rsidRDefault="004D5738" w:rsidP="004D5738">
      <w:pPr>
        <w:pStyle w:val="ListParagraph"/>
        <w:numPr>
          <w:ilvl w:val="0"/>
          <w:numId w:val="3"/>
        </w:numPr>
        <w:jc w:val="both"/>
        <w:rPr>
          <w:rFonts w:ascii="Calibri" w:hAnsi="Calibri"/>
        </w:rPr>
      </w:pPr>
      <w:bookmarkStart w:id="197" w:name="signatures"/>
      <w:r>
        <w:rPr>
          <w:rFonts w:ascii="Calibri" w:hAnsi="Calibri"/>
        </w:rPr>
        <w:t>Signatures</w:t>
      </w:r>
      <w:bookmarkEnd w:id="197"/>
      <w:r>
        <w:rPr>
          <w:rFonts w:ascii="Calibri" w:hAnsi="Calibri"/>
        </w:rPr>
        <w:t xml:space="preserve"> (electronic or otherwise) are not required on your original soft copy/electronic submission. These are required </w:t>
      </w:r>
      <w:r w:rsidR="008A58FE">
        <w:rPr>
          <w:rFonts w:ascii="Calibri" w:hAnsi="Calibri"/>
        </w:rPr>
        <w:t>on corrected final submitting</w:t>
      </w:r>
      <w:r>
        <w:rPr>
          <w:rFonts w:ascii="Calibri" w:hAnsi="Calibri"/>
        </w:rPr>
        <w:t xml:space="preserve"> to the Faculty Research Office once your application has been reviewed </w:t>
      </w:r>
      <w:r w:rsidR="008A58FE">
        <w:rPr>
          <w:rFonts w:ascii="Calibri" w:hAnsi="Calibri"/>
        </w:rPr>
        <w:t>by the Faculty Ethics Committee.</w:t>
      </w:r>
      <w:r>
        <w:rPr>
          <w:rFonts w:ascii="Calibri" w:hAnsi="Calibri"/>
        </w:rPr>
        <w:t xml:space="preserve"> </w:t>
      </w:r>
      <w:r w:rsidR="008A58FE">
        <w:rPr>
          <w:rFonts w:ascii="Calibri" w:hAnsi="Calibri"/>
        </w:rPr>
        <w:t>Electronic signatures are acceptable.</w:t>
      </w:r>
    </w:p>
    <w:p w14:paraId="49171E58" w14:textId="77777777" w:rsidR="004D5738" w:rsidRPr="004D5738" w:rsidRDefault="004D5738" w:rsidP="004D5738">
      <w:pPr>
        <w:pStyle w:val="ListParagraph"/>
        <w:rPr>
          <w:rFonts w:ascii="Calibri" w:hAnsi="Calibri"/>
        </w:rPr>
      </w:pPr>
    </w:p>
    <w:p w14:paraId="5FA106C8" w14:textId="51416FB9" w:rsidR="004D5738" w:rsidRDefault="00A065B5" w:rsidP="004D5738">
      <w:pPr>
        <w:pStyle w:val="ListParagraph"/>
        <w:numPr>
          <w:ilvl w:val="0"/>
          <w:numId w:val="3"/>
        </w:numPr>
        <w:jc w:val="both"/>
        <w:rPr>
          <w:rFonts w:ascii="Calibri" w:hAnsi="Calibri"/>
        </w:rPr>
      </w:pPr>
      <w:r>
        <w:rPr>
          <w:rFonts w:ascii="Calibri" w:hAnsi="Calibri"/>
        </w:rPr>
        <w:t xml:space="preserve">Applicant name, programme of study, </w:t>
      </w:r>
      <w:r w:rsidR="00330584">
        <w:rPr>
          <w:rFonts w:ascii="Calibri" w:hAnsi="Calibri"/>
        </w:rPr>
        <w:t>U</w:t>
      </w:r>
      <w:r>
        <w:rPr>
          <w:rFonts w:ascii="Calibri" w:hAnsi="Calibri"/>
        </w:rPr>
        <w:t>niversity email, d</w:t>
      </w:r>
      <w:r w:rsidR="00F91F04">
        <w:rPr>
          <w:rFonts w:ascii="Calibri" w:hAnsi="Calibri"/>
        </w:rPr>
        <w:t xml:space="preserve">ate of application, anticipated </w:t>
      </w:r>
      <w:r w:rsidR="004B1D06">
        <w:rPr>
          <w:rFonts w:ascii="Calibri" w:hAnsi="Calibri"/>
        </w:rPr>
        <w:t>data collection</w:t>
      </w:r>
      <w:r w:rsidR="00F91F04">
        <w:rPr>
          <w:rFonts w:ascii="Calibri" w:hAnsi="Calibri"/>
        </w:rPr>
        <w:t xml:space="preserve"> date, supervisors name and </w:t>
      </w:r>
      <w:r w:rsidR="00777CAA">
        <w:rPr>
          <w:rFonts w:ascii="Calibri" w:hAnsi="Calibri"/>
        </w:rPr>
        <w:t>U</w:t>
      </w:r>
      <w:r w:rsidR="00F91F04">
        <w:rPr>
          <w:rFonts w:ascii="Calibri" w:hAnsi="Calibri"/>
        </w:rPr>
        <w:t xml:space="preserve">niversity email </w:t>
      </w:r>
      <w:r w:rsidR="008A58FE">
        <w:rPr>
          <w:rFonts w:ascii="Calibri" w:hAnsi="Calibri"/>
        </w:rPr>
        <w:t xml:space="preserve">/ phone number (not mobile phone numbers or university switchboard numbers) </w:t>
      </w:r>
      <w:r w:rsidR="00F91F04">
        <w:rPr>
          <w:rFonts w:ascii="Calibri" w:hAnsi="Calibri"/>
        </w:rPr>
        <w:t>should ALL be completed. Please be reminded throughout the document that ONLY University email addresses and telephone numbers are permitted.</w:t>
      </w:r>
      <w:r w:rsidR="008A58FE">
        <w:rPr>
          <w:rFonts w:ascii="Calibri" w:hAnsi="Calibri"/>
        </w:rPr>
        <w:t xml:space="preserve"> </w:t>
      </w:r>
      <w:r w:rsidR="008A58FE" w:rsidRPr="008A58FE">
        <w:rPr>
          <w:rFonts w:ascii="Calibri" w:hAnsi="Calibri"/>
          <w:b/>
        </w:rPr>
        <w:t>Please insure the start date for fieldwork / human interaction is AFTER approval has been given.</w:t>
      </w:r>
    </w:p>
    <w:p w14:paraId="2983100C" w14:textId="77777777" w:rsidR="00F91F04" w:rsidRPr="00F91F04" w:rsidRDefault="00F91F04" w:rsidP="00F91F04">
      <w:pPr>
        <w:pStyle w:val="ListParagraph"/>
        <w:rPr>
          <w:rFonts w:ascii="Calibri" w:hAnsi="Calibri"/>
        </w:rPr>
      </w:pPr>
    </w:p>
    <w:p w14:paraId="5F4C2CCE" w14:textId="56C91687" w:rsidR="00F91F04" w:rsidRDefault="00F91F04" w:rsidP="00F91F04">
      <w:pPr>
        <w:pStyle w:val="ListParagraph"/>
        <w:numPr>
          <w:ilvl w:val="0"/>
          <w:numId w:val="3"/>
        </w:numPr>
        <w:jc w:val="both"/>
        <w:rPr>
          <w:rFonts w:ascii="Calibri" w:hAnsi="Calibri"/>
        </w:rPr>
      </w:pPr>
      <w:bookmarkStart w:id="198" w:name="projecttitle"/>
      <w:r w:rsidRPr="00240E0C">
        <w:rPr>
          <w:rFonts w:ascii="Calibri" w:hAnsi="Calibri"/>
          <w:b/>
        </w:rPr>
        <w:t>Project title</w:t>
      </w:r>
      <w:r>
        <w:rPr>
          <w:rFonts w:ascii="Calibri" w:hAnsi="Calibri"/>
        </w:rPr>
        <w:t xml:space="preserve"> </w:t>
      </w:r>
      <w:bookmarkEnd w:id="198"/>
      <w:r>
        <w:rPr>
          <w:rFonts w:ascii="Calibri" w:hAnsi="Calibri"/>
        </w:rPr>
        <w:t>– Please insert the title of your project.</w:t>
      </w:r>
    </w:p>
    <w:p w14:paraId="66AF2734" w14:textId="77777777" w:rsidR="00F91F04" w:rsidRPr="00F91F04" w:rsidRDefault="00F91F04" w:rsidP="00F91F04">
      <w:pPr>
        <w:pStyle w:val="ListParagraph"/>
        <w:rPr>
          <w:rFonts w:ascii="Calibri" w:hAnsi="Calibri"/>
        </w:rPr>
      </w:pPr>
    </w:p>
    <w:p w14:paraId="7B72302D" w14:textId="736FDEC2" w:rsidR="00F91F04" w:rsidRDefault="00F91F04" w:rsidP="00F91F04">
      <w:pPr>
        <w:pStyle w:val="ListParagraph"/>
        <w:numPr>
          <w:ilvl w:val="0"/>
          <w:numId w:val="3"/>
        </w:numPr>
        <w:jc w:val="both"/>
        <w:rPr>
          <w:rFonts w:ascii="Calibri" w:hAnsi="Calibri"/>
        </w:rPr>
      </w:pPr>
      <w:r w:rsidRPr="00240E0C">
        <w:rPr>
          <w:rFonts w:ascii="Calibri" w:hAnsi="Calibri"/>
          <w:b/>
        </w:rPr>
        <w:t>S</w:t>
      </w:r>
      <w:bookmarkStart w:id="199" w:name="aimanddatacollectionmethod"/>
      <w:r w:rsidRPr="00240E0C">
        <w:rPr>
          <w:rFonts w:ascii="Calibri" w:hAnsi="Calibri"/>
          <w:b/>
        </w:rPr>
        <w:t>tate the aim of the project and the data collection method</w:t>
      </w:r>
      <w:bookmarkEnd w:id="199"/>
      <w:r w:rsidRPr="00240E0C">
        <w:rPr>
          <w:rFonts w:ascii="Calibri" w:hAnsi="Calibri"/>
          <w:b/>
        </w:rPr>
        <w:t>(s) you intend to use</w:t>
      </w:r>
      <w:r>
        <w:rPr>
          <w:rFonts w:ascii="Calibri" w:hAnsi="Calibri"/>
        </w:rPr>
        <w:t>. This requires a few short sentences (approximately 150-250 words)</w:t>
      </w:r>
      <w:r w:rsidR="00A94001">
        <w:rPr>
          <w:rFonts w:ascii="Calibri" w:hAnsi="Calibri"/>
        </w:rPr>
        <w:t>,</w:t>
      </w:r>
      <w:r>
        <w:rPr>
          <w:rFonts w:ascii="Calibri" w:hAnsi="Calibri"/>
        </w:rPr>
        <w:t xml:space="preserve"> in </w:t>
      </w:r>
      <w:r w:rsidR="00A94001">
        <w:rPr>
          <w:rFonts w:ascii="Calibri" w:hAnsi="Calibri"/>
        </w:rPr>
        <w:t>layman’s</w:t>
      </w:r>
      <w:r>
        <w:rPr>
          <w:rFonts w:ascii="Calibri" w:hAnsi="Calibri"/>
        </w:rPr>
        <w:t xml:space="preserve"> terms</w:t>
      </w:r>
      <w:r w:rsidR="00A94001">
        <w:rPr>
          <w:rFonts w:ascii="Calibri" w:hAnsi="Calibri"/>
        </w:rPr>
        <w:t>,</w:t>
      </w:r>
      <w:r>
        <w:rPr>
          <w:rFonts w:ascii="Calibri" w:hAnsi="Calibri"/>
        </w:rPr>
        <w:t xml:space="preserve"> on the aim</w:t>
      </w:r>
      <w:r w:rsidR="00240E0C">
        <w:rPr>
          <w:rFonts w:ascii="Calibri" w:hAnsi="Calibri"/>
        </w:rPr>
        <w:t>s</w:t>
      </w:r>
      <w:r>
        <w:rPr>
          <w:rFonts w:ascii="Calibri" w:hAnsi="Calibri"/>
        </w:rPr>
        <w:t xml:space="preserve"> of your project and </w:t>
      </w:r>
      <w:r w:rsidRPr="00F91F04">
        <w:rPr>
          <w:rFonts w:ascii="Calibri" w:hAnsi="Calibri"/>
          <w:b/>
        </w:rPr>
        <w:t>HOW</w:t>
      </w:r>
      <w:r>
        <w:rPr>
          <w:rFonts w:ascii="Calibri" w:hAnsi="Calibri"/>
        </w:rPr>
        <w:t xml:space="preserve"> you intend to gather your data (i.e. interviews, questionnaire, invasive procedures, observation etc</w:t>
      </w:r>
      <w:r w:rsidR="00A94001">
        <w:rPr>
          <w:rFonts w:ascii="Calibri" w:hAnsi="Calibri"/>
        </w:rPr>
        <w:t>.</w:t>
      </w:r>
      <w:r>
        <w:rPr>
          <w:rFonts w:ascii="Calibri" w:hAnsi="Calibri"/>
        </w:rPr>
        <w:t xml:space="preserve">). </w:t>
      </w:r>
    </w:p>
    <w:p w14:paraId="48ED7CF1" w14:textId="77777777" w:rsidR="00240E0C" w:rsidRPr="00240E0C" w:rsidRDefault="00240E0C" w:rsidP="00240E0C">
      <w:pPr>
        <w:pStyle w:val="ListParagraph"/>
        <w:rPr>
          <w:rFonts w:ascii="Calibri" w:hAnsi="Calibri"/>
        </w:rPr>
      </w:pPr>
    </w:p>
    <w:p w14:paraId="56670311" w14:textId="6446CE22" w:rsidR="00240E0C" w:rsidRDefault="00240E0C" w:rsidP="00F91F04">
      <w:pPr>
        <w:pStyle w:val="ListParagraph"/>
        <w:numPr>
          <w:ilvl w:val="0"/>
          <w:numId w:val="3"/>
        </w:numPr>
        <w:jc w:val="both"/>
        <w:rPr>
          <w:rFonts w:ascii="Calibri" w:hAnsi="Calibri"/>
        </w:rPr>
      </w:pPr>
      <w:bookmarkStart w:id="200" w:name="participantrecruitment"/>
      <w:r w:rsidRPr="00240E0C">
        <w:rPr>
          <w:rFonts w:ascii="Calibri" w:hAnsi="Calibri"/>
          <w:b/>
        </w:rPr>
        <w:t xml:space="preserve">How many </w:t>
      </w:r>
      <w:r w:rsidR="00464180">
        <w:rPr>
          <w:rFonts w:ascii="Calibri" w:hAnsi="Calibri"/>
          <w:b/>
        </w:rPr>
        <w:t>participants</w:t>
      </w:r>
      <w:r w:rsidRPr="00240E0C">
        <w:rPr>
          <w:rFonts w:ascii="Calibri" w:hAnsi="Calibri"/>
          <w:b/>
        </w:rPr>
        <w:t xml:space="preserve"> do you expect to take part in your study and how do you intend to recruit them?</w:t>
      </w:r>
      <w:r>
        <w:rPr>
          <w:rFonts w:ascii="Calibri" w:hAnsi="Calibri"/>
        </w:rPr>
        <w:t xml:space="preserve"> </w:t>
      </w:r>
      <w:bookmarkEnd w:id="200"/>
      <w:r>
        <w:rPr>
          <w:rFonts w:ascii="Calibri" w:hAnsi="Calibri"/>
        </w:rPr>
        <w:t xml:space="preserve">BE SPECIFIC and if you are using them, provide copies of letters of invitation or posters. Numbers need only be approximate but how you intend to recruit </w:t>
      </w:r>
      <w:r w:rsidR="00464180">
        <w:rPr>
          <w:rFonts w:ascii="Calibri" w:hAnsi="Calibri"/>
        </w:rPr>
        <w:t>participants</w:t>
      </w:r>
      <w:r>
        <w:rPr>
          <w:rFonts w:ascii="Calibri" w:hAnsi="Calibri"/>
        </w:rPr>
        <w:t xml:space="preserve"> needs more detail (saying ‘online’ or ‘around campus’ is not acceptable). </w:t>
      </w:r>
    </w:p>
    <w:p w14:paraId="1CC3559A" w14:textId="77777777" w:rsidR="00240E0C" w:rsidRPr="00240E0C" w:rsidRDefault="00240E0C" w:rsidP="00240E0C">
      <w:pPr>
        <w:pStyle w:val="ListParagraph"/>
        <w:rPr>
          <w:rFonts w:ascii="Calibri" w:hAnsi="Calibri"/>
        </w:rPr>
      </w:pPr>
    </w:p>
    <w:p w14:paraId="3035D89A" w14:textId="4B15AAE2" w:rsidR="00240E0C" w:rsidRDefault="00240E0C" w:rsidP="00F91F04">
      <w:pPr>
        <w:pStyle w:val="ListParagraph"/>
        <w:numPr>
          <w:ilvl w:val="0"/>
          <w:numId w:val="3"/>
        </w:numPr>
        <w:jc w:val="both"/>
        <w:rPr>
          <w:rFonts w:ascii="Calibri" w:hAnsi="Calibri"/>
        </w:rPr>
      </w:pPr>
      <w:bookmarkStart w:id="201" w:name="whereconducted"/>
      <w:r w:rsidRPr="00240E0C">
        <w:rPr>
          <w:rFonts w:ascii="Calibri" w:hAnsi="Calibri"/>
          <w:b/>
        </w:rPr>
        <w:t>Where will this research be undertaken</w:t>
      </w:r>
      <w:bookmarkEnd w:id="201"/>
      <w:r w:rsidRPr="00240E0C">
        <w:rPr>
          <w:rFonts w:ascii="Calibri" w:hAnsi="Calibri"/>
          <w:b/>
        </w:rPr>
        <w:t xml:space="preserve">? </w:t>
      </w:r>
      <w:r>
        <w:rPr>
          <w:rFonts w:ascii="Calibri" w:hAnsi="Calibri"/>
        </w:rPr>
        <w:t xml:space="preserve">Again BE SPECIFIC. For the safety of both the researcher and </w:t>
      </w:r>
      <w:r w:rsidR="00464180">
        <w:rPr>
          <w:rFonts w:ascii="Calibri" w:hAnsi="Calibri"/>
        </w:rPr>
        <w:t>participants</w:t>
      </w:r>
      <w:r>
        <w:rPr>
          <w:rFonts w:ascii="Calibri" w:hAnsi="Calibri"/>
        </w:rPr>
        <w:t xml:space="preserve"> the Committee needs to know where you are conducting your research. If you are gathering data via an online medium please state ‘ONLINE’ and provide relevant </w:t>
      </w:r>
      <w:r w:rsidR="005C4241">
        <w:rPr>
          <w:rFonts w:ascii="Calibri" w:hAnsi="Calibri"/>
        </w:rPr>
        <w:t>information</w:t>
      </w:r>
      <w:r>
        <w:rPr>
          <w:rFonts w:ascii="Calibri" w:hAnsi="Calibri"/>
        </w:rPr>
        <w:t xml:space="preserve"> e.g. via a Survey </w:t>
      </w:r>
      <w:r w:rsidR="005C4241">
        <w:rPr>
          <w:rFonts w:ascii="Calibri" w:hAnsi="Calibri"/>
        </w:rPr>
        <w:t>M</w:t>
      </w:r>
      <w:r>
        <w:rPr>
          <w:rFonts w:ascii="Calibri" w:hAnsi="Calibri"/>
        </w:rPr>
        <w:t>onkey questionnaire.</w:t>
      </w:r>
    </w:p>
    <w:p w14:paraId="52698653" w14:textId="77777777" w:rsidR="00240E0C" w:rsidRPr="00240E0C" w:rsidRDefault="00240E0C" w:rsidP="00240E0C">
      <w:pPr>
        <w:pStyle w:val="ListParagraph"/>
        <w:rPr>
          <w:rFonts w:ascii="Calibri" w:hAnsi="Calibri"/>
          <w:b/>
        </w:rPr>
      </w:pPr>
    </w:p>
    <w:p w14:paraId="6C49485A" w14:textId="4311E91A" w:rsidR="00240E0C" w:rsidRPr="005400D3" w:rsidRDefault="00240E0C" w:rsidP="00F91F04">
      <w:pPr>
        <w:pStyle w:val="ListParagraph"/>
        <w:numPr>
          <w:ilvl w:val="0"/>
          <w:numId w:val="3"/>
        </w:numPr>
        <w:jc w:val="both"/>
        <w:rPr>
          <w:rFonts w:ascii="Calibri" w:hAnsi="Calibri"/>
          <w:b/>
        </w:rPr>
      </w:pPr>
      <w:bookmarkStart w:id="202" w:name="externalestablishment"/>
      <w:r w:rsidRPr="00240E0C">
        <w:rPr>
          <w:rFonts w:ascii="Calibri" w:hAnsi="Calibri"/>
          <w:b/>
        </w:rPr>
        <w:t>If this research is being undertaken outside the University do you have written confirmation from t</w:t>
      </w:r>
      <w:bookmarkEnd w:id="202"/>
      <w:r w:rsidRPr="00240E0C">
        <w:rPr>
          <w:rFonts w:ascii="Calibri" w:hAnsi="Calibri"/>
          <w:b/>
        </w:rPr>
        <w:t>he establishment involved?</w:t>
      </w:r>
      <w:r>
        <w:rPr>
          <w:rFonts w:ascii="Calibri" w:hAnsi="Calibri"/>
          <w:b/>
        </w:rPr>
        <w:t xml:space="preserve"> </w:t>
      </w:r>
      <w:r>
        <w:rPr>
          <w:rFonts w:ascii="Calibri" w:hAnsi="Calibri"/>
        </w:rPr>
        <w:t>If you are physically undertaking your research on another premises (</w:t>
      </w:r>
      <w:r w:rsidR="004B1D06">
        <w:rPr>
          <w:rFonts w:ascii="Calibri" w:hAnsi="Calibri"/>
        </w:rPr>
        <w:t>e.g. a placement of employment, social club or</w:t>
      </w:r>
      <w:r>
        <w:rPr>
          <w:rFonts w:ascii="Calibri" w:hAnsi="Calibri"/>
        </w:rPr>
        <w:t xml:space="preserve"> sports club</w:t>
      </w:r>
      <w:r w:rsidR="004B1D06">
        <w:rPr>
          <w:rFonts w:ascii="Calibri" w:hAnsi="Calibri"/>
        </w:rPr>
        <w:t xml:space="preserve"> etc.</w:t>
      </w:r>
      <w:r>
        <w:rPr>
          <w:rFonts w:ascii="Calibri" w:hAnsi="Calibri"/>
        </w:rPr>
        <w:t xml:space="preserve">) you </w:t>
      </w:r>
      <w:r w:rsidR="002B2F8D">
        <w:rPr>
          <w:rFonts w:ascii="Calibri" w:hAnsi="Calibri"/>
        </w:rPr>
        <w:t>DO</w:t>
      </w:r>
      <w:r>
        <w:rPr>
          <w:rFonts w:ascii="Calibri" w:hAnsi="Calibri"/>
        </w:rPr>
        <w:t xml:space="preserve"> need written permission from the owner/manager. Supporting documentation can be an email or letter HOWEVER must contain the </w:t>
      </w:r>
      <w:r w:rsidR="002B2F8D">
        <w:rPr>
          <w:rFonts w:ascii="Calibri" w:hAnsi="Calibri"/>
        </w:rPr>
        <w:t xml:space="preserve">establishment address, the name of the person giving you approval, their position and contact details. </w:t>
      </w:r>
    </w:p>
    <w:p w14:paraId="1D66C63C" w14:textId="77777777" w:rsidR="005400D3" w:rsidRPr="005400D3" w:rsidRDefault="005400D3" w:rsidP="005400D3">
      <w:pPr>
        <w:pStyle w:val="ListParagraph"/>
        <w:rPr>
          <w:rFonts w:ascii="Calibri" w:hAnsi="Calibri"/>
          <w:b/>
        </w:rPr>
      </w:pPr>
    </w:p>
    <w:p w14:paraId="62316E71" w14:textId="698CBC11" w:rsidR="005400D3" w:rsidRPr="005400D3" w:rsidRDefault="005400D3" w:rsidP="00F91F04">
      <w:pPr>
        <w:pStyle w:val="ListParagraph"/>
        <w:numPr>
          <w:ilvl w:val="0"/>
          <w:numId w:val="3"/>
        </w:numPr>
        <w:jc w:val="both"/>
        <w:rPr>
          <w:rFonts w:ascii="Calibri" w:hAnsi="Calibri"/>
          <w:b/>
        </w:rPr>
      </w:pPr>
      <w:bookmarkStart w:id="203" w:name="urec"/>
      <w:r>
        <w:rPr>
          <w:rFonts w:ascii="Calibri" w:hAnsi="Calibri"/>
          <w:b/>
        </w:rPr>
        <w:t>Has this research previously been approved by URE</w:t>
      </w:r>
      <w:bookmarkEnd w:id="203"/>
      <w:r w:rsidR="008A58FE">
        <w:rPr>
          <w:rFonts w:ascii="Calibri" w:hAnsi="Calibri"/>
          <w:b/>
        </w:rPr>
        <w:t>B</w:t>
      </w:r>
      <w:r>
        <w:rPr>
          <w:rFonts w:ascii="Calibri" w:hAnsi="Calibri"/>
          <w:b/>
        </w:rPr>
        <w:t>?</w:t>
      </w:r>
      <w:r>
        <w:rPr>
          <w:rFonts w:ascii="Calibri" w:hAnsi="Calibri"/>
        </w:rPr>
        <w:t xml:space="preserve"> If your individual </w:t>
      </w:r>
      <w:r w:rsidR="005C4241">
        <w:rPr>
          <w:rFonts w:ascii="Calibri" w:hAnsi="Calibri"/>
        </w:rPr>
        <w:t xml:space="preserve">project </w:t>
      </w:r>
      <w:r>
        <w:rPr>
          <w:rFonts w:ascii="Calibri" w:hAnsi="Calibri"/>
        </w:rPr>
        <w:t xml:space="preserve">is part of a larger </w:t>
      </w:r>
      <w:r w:rsidR="005C4241">
        <w:rPr>
          <w:rFonts w:ascii="Calibri" w:hAnsi="Calibri"/>
        </w:rPr>
        <w:t>one</w:t>
      </w:r>
      <w:r>
        <w:rPr>
          <w:rFonts w:ascii="Calibri" w:hAnsi="Calibri"/>
        </w:rPr>
        <w:t xml:space="preserve"> being undertaken by your supervisor it should have already received ethical approval from the University Ethics Committee (UREC). In these instances please list the principal investigator on the main project, the date of the UREC application and the number (if known). If your project is not attached to </w:t>
      </w:r>
      <w:r w:rsidR="005C4241">
        <w:rPr>
          <w:rFonts w:ascii="Calibri" w:hAnsi="Calibri"/>
        </w:rPr>
        <w:t>an Academic member of staff</w:t>
      </w:r>
      <w:r>
        <w:rPr>
          <w:rFonts w:ascii="Calibri" w:hAnsi="Calibri"/>
        </w:rPr>
        <w:t xml:space="preserve">, please tick/circle </w:t>
      </w:r>
      <w:r w:rsidR="005C4241">
        <w:rPr>
          <w:rFonts w:ascii="Calibri" w:hAnsi="Calibri"/>
        </w:rPr>
        <w:t>‘</w:t>
      </w:r>
      <w:r>
        <w:rPr>
          <w:rFonts w:ascii="Calibri" w:hAnsi="Calibri"/>
        </w:rPr>
        <w:t>No</w:t>
      </w:r>
      <w:r w:rsidR="005C4241">
        <w:rPr>
          <w:rFonts w:ascii="Calibri" w:hAnsi="Calibri"/>
        </w:rPr>
        <w:t>’.</w:t>
      </w:r>
      <w:r>
        <w:rPr>
          <w:rFonts w:ascii="Calibri" w:hAnsi="Calibri"/>
        </w:rPr>
        <w:t xml:space="preserve"> </w:t>
      </w:r>
    </w:p>
    <w:p w14:paraId="273E0021" w14:textId="77777777" w:rsidR="005400D3" w:rsidRPr="005400D3" w:rsidRDefault="005400D3" w:rsidP="005400D3">
      <w:pPr>
        <w:pStyle w:val="ListParagraph"/>
        <w:rPr>
          <w:rFonts w:ascii="Calibri" w:hAnsi="Calibri"/>
          <w:b/>
        </w:rPr>
      </w:pPr>
    </w:p>
    <w:p w14:paraId="6E321654" w14:textId="363CEF1E" w:rsidR="005400D3" w:rsidRPr="00CE4F15" w:rsidRDefault="005400D3" w:rsidP="00F91F04">
      <w:pPr>
        <w:pStyle w:val="ListParagraph"/>
        <w:numPr>
          <w:ilvl w:val="0"/>
          <w:numId w:val="3"/>
        </w:numPr>
        <w:jc w:val="both"/>
        <w:rPr>
          <w:rFonts w:ascii="Calibri" w:hAnsi="Calibri"/>
          <w:b/>
        </w:rPr>
      </w:pPr>
      <w:bookmarkStart w:id="204" w:name="riskassessment"/>
      <w:r>
        <w:rPr>
          <w:rFonts w:ascii="Calibri" w:hAnsi="Calibri"/>
          <w:b/>
        </w:rPr>
        <w:t>Risk Assessment</w:t>
      </w:r>
      <w:bookmarkEnd w:id="204"/>
      <w:r>
        <w:rPr>
          <w:rFonts w:ascii="Calibri" w:hAnsi="Calibri"/>
          <w:b/>
        </w:rPr>
        <w:t xml:space="preserve">. </w:t>
      </w:r>
      <w:r>
        <w:rPr>
          <w:rFonts w:ascii="Calibri" w:hAnsi="Calibri"/>
        </w:rPr>
        <w:t xml:space="preserve">There are two questions to this section – </w:t>
      </w:r>
      <w:r w:rsidR="002A3E84">
        <w:rPr>
          <w:rFonts w:ascii="Calibri" w:hAnsi="Calibri"/>
        </w:rPr>
        <w:t xml:space="preserve">is a risk assessment required </w:t>
      </w:r>
      <w:r>
        <w:rPr>
          <w:rFonts w:ascii="Calibri" w:hAnsi="Calibri"/>
        </w:rPr>
        <w:t xml:space="preserve">and if one is deemed necessary has it been submitted and approved? When collecting primary data in person the need for a risk assessment should always be considered even if it is not always </w:t>
      </w:r>
      <w:r w:rsidR="002A3E84">
        <w:rPr>
          <w:rFonts w:ascii="Calibri" w:hAnsi="Calibri"/>
        </w:rPr>
        <w:t>thought</w:t>
      </w:r>
      <w:r>
        <w:rPr>
          <w:rFonts w:ascii="Calibri" w:hAnsi="Calibri"/>
        </w:rPr>
        <w:t xml:space="preserve"> necessary. </w:t>
      </w:r>
      <w:r w:rsidR="00777CAA">
        <w:rPr>
          <w:rFonts w:ascii="Calibri" w:hAnsi="Calibri"/>
        </w:rPr>
        <w:t xml:space="preserve"> </w:t>
      </w:r>
      <w:r>
        <w:rPr>
          <w:rFonts w:ascii="Calibri" w:hAnsi="Calibri"/>
        </w:rPr>
        <w:t xml:space="preserve">By marking ‘Yes’ to the first question this informs the Committee that </w:t>
      </w:r>
      <w:r w:rsidR="00CE4F15">
        <w:rPr>
          <w:rFonts w:ascii="Calibri" w:hAnsi="Calibri"/>
        </w:rPr>
        <w:t xml:space="preserve">you have thought about the personal safety of both the </w:t>
      </w:r>
      <w:r w:rsidR="00CE4F15">
        <w:rPr>
          <w:rFonts w:ascii="Calibri" w:hAnsi="Calibri"/>
        </w:rPr>
        <w:lastRenderedPageBreak/>
        <w:t xml:space="preserve">researcher and </w:t>
      </w:r>
      <w:r w:rsidR="00464180">
        <w:rPr>
          <w:rFonts w:ascii="Calibri" w:hAnsi="Calibri"/>
        </w:rPr>
        <w:t>participants</w:t>
      </w:r>
      <w:r w:rsidR="00CE4F15">
        <w:rPr>
          <w:rFonts w:ascii="Calibri" w:hAnsi="Calibri"/>
        </w:rPr>
        <w:t>.</w:t>
      </w:r>
      <w:r w:rsidR="00260EE2">
        <w:rPr>
          <w:rFonts w:ascii="Calibri" w:hAnsi="Calibri"/>
        </w:rPr>
        <w:t xml:space="preserve"> </w:t>
      </w:r>
      <w:r w:rsidR="00CE4F15">
        <w:rPr>
          <w:rFonts w:ascii="Calibri" w:hAnsi="Calibri"/>
        </w:rPr>
        <w:t xml:space="preserve"> If a risk assessment is thought to be appropriate this should be submitted to your local Safety Officer who will sign off the form to confirm that it has been submitted and approved by your department.</w:t>
      </w:r>
    </w:p>
    <w:p w14:paraId="5406DEAF" w14:textId="77777777" w:rsidR="00CE4F15" w:rsidRPr="00CE4F15" w:rsidRDefault="00CE4F15" w:rsidP="00CE4F15">
      <w:pPr>
        <w:pStyle w:val="ListParagraph"/>
        <w:rPr>
          <w:rFonts w:ascii="Calibri" w:hAnsi="Calibri"/>
          <w:b/>
        </w:rPr>
      </w:pPr>
    </w:p>
    <w:p w14:paraId="2063CE47" w14:textId="4B84B7FF" w:rsidR="00BE03DB" w:rsidRPr="00BE03DB" w:rsidRDefault="00CE4F15" w:rsidP="00BE03DB">
      <w:pPr>
        <w:pStyle w:val="ListParagraph"/>
        <w:numPr>
          <w:ilvl w:val="0"/>
          <w:numId w:val="3"/>
        </w:numPr>
        <w:jc w:val="both"/>
        <w:rPr>
          <w:rFonts w:ascii="Calibri" w:hAnsi="Calibri"/>
          <w:b/>
        </w:rPr>
      </w:pPr>
      <w:r>
        <w:rPr>
          <w:rFonts w:ascii="Calibri" w:hAnsi="Calibri"/>
          <w:b/>
        </w:rPr>
        <w:t>Does your research involve any of the following common ethical issues?</w:t>
      </w:r>
      <w:r w:rsidR="00BE03DB">
        <w:rPr>
          <w:rFonts w:ascii="Calibri" w:hAnsi="Calibri"/>
          <w:b/>
        </w:rPr>
        <w:t xml:space="preserve"> </w:t>
      </w:r>
      <w:r w:rsidR="005C4241">
        <w:rPr>
          <w:rFonts w:ascii="Calibri" w:hAnsi="Calibri"/>
        </w:rPr>
        <w:t>PLEASE ANSWER EVERY QUESTION</w:t>
      </w:r>
      <w:r w:rsidR="00BE03DB">
        <w:rPr>
          <w:rFonts w:ascii="Calibri" w:hAnsi="Calibri"/>
        </w:rPr>
        <w:t>. Any question answered ‘Yes’ will need to be justified in Q.9 ‘How do you intend to manage the ethical issues raised in Question 8, including informed consent’</w:t>
      </w:r>
    </w:p>
    <w:p w14:paraId="0C37518B" w14:textId="77777777" w:rsidR="00BE03DB" w:rsidRPr="00BE03DB" w:rsidRDefault="00BE03DB" w:rsidP="00BE03DB">
      <w:pPr>
        <w:pStyle w:val="ListParagraph"/>
        <w:rPr>
          <w:rFonts w:ascii="Calibri" w:hAnsi="Calibri"/>
          <w:b/>
        </w:rPr>
      </w:pPr>
    </w:p>
    <w:p w14:paraId="69A22376" w14:textId="65F0D9A8" w:rsidR="00BE03DB" w:rsidRPr="00D21960" w:rsidRDefault="00BE03DB" w:rsidP="00BE03DB">
      <w:pPr>
        <w:pStyle w:val="ListParagraph"/>
        <w:numPr>
          <w:ilvl w:val="1"/>
          <w:numId w:val="3"/>
        </w:numPr>
        <w:jc w:val="both"/>
        <w:rPr>
          <w:rFonts w:ascii="Calibri" w:hAnsi="Calibri"/>
          <w:b/>
        </w:rPr>
      </w:pPr>
      <w:r>
        <w:rPr>
          <w:rFonts w:ascii="Calibri" w:hAnsi="Calibri"/>
          <w:b/>
        </w:rPr>
        <w:t xml:space="preserve">The use of </w:t>
      </w:r>
      <w:bookmarkStart w:id="205" w:name="vulnerablepopulation"/>
      <w:r>
        <w:rPr>
          <w:rFonts w:ascii="Calibri" w:hAnsi="Calibri"/>
          <w:b/>
        </w:rPr>
        <w:t xml:space="preserve">vulnerable populations </w:t>
      </w:r>
      <w:bookmarkEnd w:id="205"/>
      <w:r>
        <w:rPr>
          <w:rFonts w:ascii="Calibri" w:hAnsi="Calibri"/>
          <w:b/>
        </w:rPr>
        <w:t>(addiction, mental illness, aged subjects)?</w:t>
      </w:r>
      <w:r>
        <w:rPr>
          <w:rFonts w:ascii="Calibri" w:hAnsi="Calibri"/>
        </w:rPr>
        <w:t xml:space="preserve"> The Mental Capacity Act </w:t>
      </w:r>
      <w:r w:rsidR="005C4241">
        <w:rPr>
          <w:rFonts w:ascii="Calibri" w:hAnsi="Calibri"/>
        </w:rPr>
        <w:t>(</w:t>
      </w:r>
      <w:r>
        <w:rPr>
          <w:rFonts w:ascii="Calibri" w:hAnsi="Calibri"/>
        </w:rPr>
        <w:t>2005</w:t>
      </w:r>
      <w:r w:rsidR="005C4241">
        <w:rPr>
          <w:rFonts w:ascii="Calibri" w:hAnsi="Calibri"/>
        </w:rPr>
        <w:t>)</w:t>
      </w:r>
      <w:r>
        <w:rPr>
          <w:rFonts w:ascii="Calibri" w:hAnsi="Calibri"/>
        </w:rPr>
        <w:t xml:space="preserve"> has been developed to provide more complete regulations relating to the protection of vulnerable adults and to provide guidance relating to managing various situations. </w:t>
      </w:r>
      <w:r w:rsidR="00260EE2">
        <w:rPr>
          <w:rFonts w:ascii="Calibri" w:hAnsi="Calibri"/>
        </w:rPr>
        <w:t xml:space="preserve"> </w:t>
      </w:r>
      <w:r>
        <w:rPr>
          <w:rFonts w:ascii="Calibri" w:hAnsi="Calibri"/>
        </w:rPr>
        <w:t xml:space="preserve">If you answer </w:t>
      </w:r>
      <w:r w:rsidR="005C4241">
        <w:rPr>
          <w:rFonts w:ascii="Calibri" w:hAnsi="Calibri"/>
        </w:rPr>
        <w:t>‘Yes’</w:t>
      </w:r>
      <w:r>
        <w:rPr>
          <w:rFonts w:ascii="Calibri" w:hAnsi="Calibri"/>
        </w:rPr>
        <w:t>s to this question AT LEAST one person with a current DBS must be present at the time of data collection (carer, social worker etc.).</w:t>
      </w:r>
    </w:p>
    <w:p w14:paraId="316ED85D" w14:textId="77777777" w:rsidR="00D21960" w:rsidRPr="00BE03DB" w:rsidRDefault="00D21960" w:rsidP="00D21960">
      <w:pPr>
        <w:pStyle w:val="ListParagraph"/>
        <w:ind w:left="1440"/>
        <w:jc w:val="both"/>
        <w:rPr>
          <w:rFonts w:ascii="Calibri" w:hAnsi="Calibri"/>
          <w:b/>
        </w:rPr>
      </w:pPr>
    </w:p>
    <w:p w14:paraId="65BB0DDB" w14:textId="591D6187" w:rsidR="00BE03DB" w:rsidRDefault="00A138FC" w:rsidP="00BE03DB">
      <w:pPr>
        <w:pStyle w:val="ListParagraph"/>
        <w:numPr>
          <w:ilvl w:val="1"/>
          <w:numId w:val="3"/>
        </w:numPr>
        <w:jc w:val="both"/>
        <w:rPr>
          <w:rFonts w:ascii="Calibri" w:hAnsi="Calibri"/>
        </w:rPr>
      </w:pPr>
      <w:r>
        <w:rPr>
          <w:rFonts w:ascii="Calibri" w:hAnsi="Calibri"/>
          <w:b/>
        </w:rPr>
        <w:t xml:space="preserve">Involvement of children </w:t>
      </w:r>
      <w:bookmarkStart w:id="206" w:name="under18"/>
      <w:r>
        <w:rPr>
          <w:rFonts w:ascii="Calibri" w:hAnsi="Calibri"/>
          <w:b/>
        </w:rPr>
        <w:t>under 18</w:t>
      </w:r>
      <w:bookmarkEnd w:id="206"/>
      <w:r>
        <w:rPr>
          <w:rFonts w:ascii="Calibri" w:hAnsi="Calibri"/>
          <w:b/>
        </w:rPr>
        <w:t xml:space="preserve">? </w:t>
      </w:r>
      <w:r>
        <w:rPr>
          <w:rFonts w:ascii="Calibri" w:hAnsi="Calibri"/>
        </w:rPr>
        <w:t xml:space="preserve">NCB guidelines suggest it is not usually </w:t>
      </w:r>
      <w:r w:rsidR="00864D28">
        <w:rPr>
          <w:rFonts w:ascii="Calibri" w:hAnsi="Calibri"/>
        </w:rPr>
        <w:t>necessary to</w:t>
      </w:r>
      <w:r>
        <w:rPr>
          <w:rFonts w:ascii="Calibri" w:hAnsi="Calibri"/>
        </w:rPr>
        <w:t xml:space="preserve"> gain parental consent for research with 16-18 year olds however there are situations where parental consent may be </w:t>
      </w:r>
      <w:r w:rsidRPr="00A138FC">
        <w:rPr>
          <w:rFonts w:ascii="Calibri" w:hAnsi="Calibri"/>
        </w:rPr>
        <w:t>appropriate. These are:</w:t>
      </w:r>
    </w:p>
    <w:p w14:paraId="6D884875" w14:textId="77777777" w:rsidR="00A15922" w:rsidRDefault="00A15922" w:rsidP="00A15922">
      <w:pPr>
        <w:pStyle w:val="ListParagraph"/>
        <w:ind w:left="1440"/>
        <w:jc w:val="both"/>
        <w:rPr>
          <w:rFonts w:ascii="Calibri" w:hAnsi="Calibri"/>
        </w:rPr>
      </w:pPr>
    </w:p>
    <w:p w14:paraId="35547883" w14:textId="485E39FF" w:rsidR="00A15922" w:rsidRPr="00536264" w:rsidRDefault="00A15922" w:rsidP="00A15922">
      <w:pPr>
        <w:pStyle w:val="ListParagraph"/>
        <w:numPr>
          <w:ilvl w:val="2"/>
          <w:numId w:val="8"/>
        </w:numPr>
        <w:jc w:val="both"/>
        <w:rPr>
          <w:rFonts w:ascii="Calibri" w:hAnsi="Calibri"/>
        </w:rPr>
      </w:pPr>
      <w:r w:rsidRPr="00536264">
        <w:rPr>
          <w:rFonts w:ascii="Calibri" w:hAnsi="Calibri"/>
        </w:rPr>
        <w:t xml:space="preserve">Interviewing </w:t>
      </w:r>
      <w:r w:rsidR="00464180">
        <w:rPr>
          <w:rFonts w:ascii="Calibri" w:hAnsi="Calibri"/>
        </w:rPr>
        <w:t>the p</w:t>
      </w:r>
      <w:r w:rsidR="005C4241">
        <w:rPr>
          <w:rFonts w:ascii="Calibri" w:hAnsi="Calibri"/>
        </w:rPr>
        <w:t>articipant</w:t>
      </w:r>
      <w:r w:rsidRPr="00536264">
        <w:rPr>
          <w:rFonts w:ascii="Calibri" w:hAnsi="Calibri"/>
        </w:rPr>
        <w:t xml:space="preserve"> in parents/carers home</w:t>
      </w:r>
    </w:p>
    <w:p w14:paraId="049FFB88" w14:textId="77777777" w:rsidR="00A15922" w:rsidRPr="00536264" w:rsidRDefault="00A15922" w:rsidP="00A15922">
      <w:pPr>
        <w:pStyle w:val="ListParagraph"/>
        <w:numPr>
          <w:ilvl w:val="2"/>
          <w:numId w:val="8"/>
        </w:numPr>
        <w:jc w:val="both"/>
        <w:rPr>
          <w:rFonts w:ascii="Calibri" w:hAnsi="Calibri"/>
        </w:rPr>
      </w:pPr>
      <w:r w:rsidRPr="00536264">
        <w:rPr>
          <w:rFonts w:ascii="Calibri" w:hAnsi="Calibri"/>
        </w:rPr>
        <w:t>If vulnerable (i.e. learning disability)</w:t>
      </w:r>
    </w:p>
    <w:p w14:paraId="08813DE4" w14:textId="77777777" w:rsidR="00A15922" w:rsidRPr="00536264" w:rsidRDefault="00A15922" w:rsidP="00A15922">
      <w:pPr>
        <w:pStyle w:val="ListParagraph"/>
        <w:numPr>
          <w:ilvl w:val="2"/>
          <w:numId w:val="8"/>
        </w:numPr>
        <w:jc w:val="both"/>
        <w:rPr>
          <w:rFonts w:ascii="Calibri" w:hAnsi="Calibri"/>
        </w:rPr>
      </w:pPr>
      <w:r w:rsidRPr="00536264">
        <w:rPr>
          <w:rFonts w:ascii="Calibri" w:hAnsi="Calibri"/>
        </w:rPr>
        <w:t>If research is of a sensitive or troubling topic</w:t>
      </w:r>
    </w:p>
    <w:p w14:paraId="085FF7FB" w14:textId="77777777" w:rsidR="005C4241" w:rsidRDefault="00A15922" w:rsidP="00A15922">
      <w:pPr>
        <w:pStyle w:val="ListParagraph"/>
        <w:numPr>
          <w:ilvl w:val="2"/>
          <w:numId w:val="8"/>
        </w:numPr>
        <w:jc w:val="both"/>
        <w:rPr>
          <w:rFonts w:ascii="Calibri" w:hAnsi="Calibri"/>
        </w:rPr>
      </w:pPr>
      <w:r w:rsidRPr="00536264">
        <w:rPr>
          <w:rFonts w:ascii="Calibri" w:hAnsi="Calibri"/>
        </w:rPr>
        <w:t xml:space="preserve">If in social care up to the age of 18 </w:t>
      </w:r>
    </w:p>
    <w:p w14:paraId="28889503" w14:textId="77777777" w:rsidR="005C4241" w:rsidRDefault="005C4241" w:rsidP="005C4241">
      <w:pPr>
        <w:pStyle w:val="ListParagraph"/>
        <w:ind w:left="2160"/>
        <w:jc w:val="both"/>
        <w:rPr>
          <w:rFonts w:ascii="Calibri" w:hAnsi="Calibri"/>
        </w:rPr>
      </w:pPr>
    </w:p>
    <w:p w14:paraId="6130111E" w14:textId="64B901D8" w:rsidR="00A15922" w:rsidRPr="00536264" w:rsidRDefault="00A15922" w:rsidP="005C4241">
      <w:pPr>
        <w:pStyle w:val="ListParagraph"/>
        <w:ind w:left="2160"/>
        <w:jc w:val="both"/>
        <w:rPr>
          <w:rFonts w:ascii="Calibri" w:hAnsi="Calibri"/>
        </w:rPr>
      </w:pPr>
      <w:r w:rsidRPr="00536264">
        <w:rPr>
          <w:rFonts w:ascii="Calibri" w:hAnsi="Calibri"/>
        </w:rPr>
        <w:t>HOWEVER University of Greenwich guidelines state that this group must be dealt with the same as under 16s.</w:t>
      </w:r>
    </w:p>
    <w:p w14:paraId="5738B3BF" w14:textId="77777777" w:rsidR="00A15922" w:rsidRDefault="00A15922" w:rsidP="00A15922">
      <w:pPr>
        <w:pStyle w:val="ListParagraph"/>
        <w:ind w:left="1440"/>
        <w:jc w:val="both"/>
        <w:rPr>
          <w:rFonts w:ascii="Calibri" w:hAnsi="Calibri"/>
        </w:rPr>
      </w:pPr>
    </w:p>
    <w:p w14:paraId="79462E59" w14:textId="4B432B83" w:rsidR="00536264" w:rsidRDefault="00536264" w:rsidP="00BE03DB">
      <w:pPr>
        <w:pStyle w:val="ListParagraph"/>
        <w:numPr>
          <w:ilvl w:val="1"/>
          <w:numId w:val="3"/>
        </w:numPr>
        <w:jc w:val="both"/>
        <w:rPr>
          <w:rFonts w:ascii="Calibri" w:hAnsi="Calibri"/>
        </w:rPr>
      </w:pPr>
      <w:r>
        <w:rPr>
          <w:rFonts w:ascii="Calibri" w:hAnsi="Calibri"/>
          <w:b/>
        </w:rPr>
        <w:t xml:space="preserve">Involvement of children </w:t>
      </w:r>
      <w:bookmarkStart w:id="207" w:name="under16"/>
      <w:r>
        <w:rPr>
          <w:rFonts w:ascii="Calibri" w:hAnsi="Calibri"/>
          <w:b/>
        </w:rPr>
        <w:t>under 16</w:t>
      </w:r>
      <w:bookmarkEnd w:id="207"/>
      <w:r>
        <w:rPr>
          <w:rFonts w:ascii="Calibri" w:hAnsi="Calibri"/>
          <w:b/>
        </w:rPr>
        <w:t>?</w:t>
      </w:r>
      <w:r w:rsidR="00864D28">
        <w:rPr>
          <w:rFonts w:ascii="Calibri" w:hAnsi="Calibri"/>
          <w:b/>
        </w:rPr>
        <w:t xml:space="preserve"> </w:t>
      </w:r>
      <w:r w:rsidR="00864D28" w:rsidRPr="00864D28">
        <w:rPr>
          <w:rFonts w:ascii="Calibri" w:hAnsi="Calibri"/>
        </w:rPr>
        <w:t>Consent</w:t>
      </w:r>
      <w:r w:rsidR="00864D28">
        <w:rPr>
          <w:rFonts w:ascii="Calibri" w:hAnsi="Calibri"/>
        </w:rPr>
        <w:t xml:space="preserve"> of one parent/guardian is required AS WELL as that of the child. Parental consent should be obtained in advance of the child’s consent and a parent cannot consent on behalf of the child. </w:t>
      </w:r>
      <w:r w:rsidR="0064554C">
        <w:rPr>
          <w:rFonts w:ascii="Calibri" w:hAnsi="Calibri"/>
        </w:rPr>
        <w:t>At least one person with a current DBS must be present at the time of data collection (teacher, coach etc.).</w:t>
      </w:r>
    </w:p>
    <w:p w14:paraId="130894DA" w14:textId="77777777" w:rsidR="0064554C" w:rsidRDefault="0064554C" w:rsidP="0064554C">
      <w:pPr>
        <w:pStyle w:val="ListParagraph"/>
        <w:ind w:left="1440"/>
        <w:jc w:val="both"/>
        <w:rPr>
          <w:rFonts w:ascii="Calibri" w:hAnsi="Calibri"/>
        </w:rPr>
      </w:pPr>
    </w:p>
    <w:p w14:paraId="005F8B7D" w14:textId="6E670664" w:rsidR="00536264" w:rsidRPr="004963C5" w:rsidRDefault="00536264" w:rsidP="00536264">
      <w:pPr>
        <w:pStyle w:val="ListParagraph"/>
        <w:numPr>
          <w:ilvl w:val="1"/>
          <w:numId w:val="3"/>
        </w:numPr>
        <w:jc w:val="both"/>
        <w:rPr>
          <w:rFonts w:ascii="Calibri" w:hAnsi="Calibri"/>
          <w:b/>
        </w:rPr>
      </w:pPr>
      <w:r w:rsidRPr="004963C5">
        <w:rPr>
          <w:rFonts w:ascii="Calibri" w:hAnsi="Calibri"/>
          <w:b/>
        </w:rPr>
        <w:t xml:space="preserve">Use of </w:t>
      </w:r>
      <w:bookmarkStart w:id="208" w:name="fingerprick"/>
      <w:r w:rsidRPr="004963C5">
        <w:rPr>
          <w:rFonts w:ascii="Calibri" w:hAnsi="Calibri"/>
          <w:b/>
        </w:rPr>
        <w:t xml:space="preserve">finger prick </w:t>
      </w:r>
      <w:bookmarkEnd w:id="208"/>
      <w:r w:rsidRPr="004963C5">
        <w:rPr>
          <w:rFonts w:ascii="Calibri" w:hAnsi="Calibri"/>
          <w:b/>
        </w:rPr>
        <w:t>blood sampling?</w:t>
      </w:r>
      <w:r w:rsidR="00E110CE">
        <w:rPr>
          <w:rFonts w:ascii="Calibri" w:hAnsi="Calibri"/>
          <w:b/>
        </w:rPr>
        <w:t xml:space="preserve"> </w:t>
      </w:r>
      <w:r w:rsidR="00E110CE">
        <w:rPr>
          <w:rFonts w:ascii="Calibri" w:hAnsi="Calibri"/>
        </w:rPr>
        <w:t>Ethics deal with the storage of blood in accordance with the HTA (2004). Please complete Question 11 if you answer ‘Yes’ to this question.</w:t>
      </w:r>
    </w:p>
    <w:p w14:paraId="400285AE" w14:textId="77777777" w:rsidR="004963C5" w:rsidRDefault="004963C5" w:rsidP="004963C5">
      <w:pPr>
        <w:pStyle w:val="ListParagraph"/>
        <w:ind w:left="1440"/>
        <w:jc w:val="both"/>
        <w:rPr>
          <w:rFonts w:ascii="Calibri" w:hAnsi="Calibri"/>
        </w:rPr>
      </w:pPr>
    </w:p>
    <w:p w14:paraId="42735FD4" w14:textId="57B51E83" w:rsidR="00536264" w:rsidRPr="005E47A6" w:rsidRDefault="00536264" w:rsidP="00536264">
      <w:pPr>
        <w:pStyle w:val="ListParagraph"/>
        <w:numPr>
          <w:ilvl w:val="1"/>
          <w:numId w:val="3"/>
        </w:numPr>
        <w:jc w:val="both"/>
        <w:rPr>
          <w:rFonts w:ascii="Calibri" w:hAnsi="Calibri"/>
          <w:b/>
        </w:rPr>
      </w:pPr>
      <w:bookmarkStart w:id="209" w:name="venousblood"/>
      <w:r w:rsidRPr="005E47A6">
        <w:rPr>
          <w:rFonts w:ascii="Calibri" w:hAnsi="Calibri"/>
          <w:b/>
        </w:rPr>
        <w:t>Venous blood sampling</w:t>
      </w:r>
      <w:bookmarkEnd w:id="209"/>
      <w:r w:rsidRPr="005E47A6">
        <w:rPr>
          <w:rFonts w:ascii="Calibri" w:hAnsi="Calibri"/>
          <w:b/>
        </w:rPr>
        <w:t>?</w:t>
      </w:r>
      <w:r w:rsidR="00E110CE">
        <w:rPr>
          <w:rFonts w:ascii="Calibri" w:hAnsi="Calibri"/>
          <w:b/>
        </w:rPr>
        <w:t xml:space="preserve"> </w:t>
      </w:r>
      <w:r w:rsidR="00E110CE">
        <w:rPr>
          <w:rFonts w:ascii="Calibri" w:hAnsi="Calibri"/>
        </w:rPr>
        <w:t>Venous sampling includes competence and maximum volumes. Certified phlebotomist or clinical professional: Males – 500ml in 6 months, Females – 250ml in 6 months.</w:t>
      </w:r>
      <w:r w:rsidR="004D7F1B">
        <w:rPr>
          <w:rFonts w:ascii="Calibri" w:hAnsi="Calibri"/>
        </w:rPr>
        <w:t xml:space="preserve"> Unless you have HTA / NHS ethics approval blood and human tissues cannot be stored. Please see the </w:t>
      </w:r>
      <w:hyperlink r:id="rId19" w:history="1">
        <w:r w:rsidR="004D7F1B" w:rsidRPr="004D7F1B">
          <w:rPr>
            <w:rStyle w:val="Hyperlink"/>
            <w:rFonts w:ascii="Calibri" w:hAnsi="Calibri"/>
          </w:rPr>
          <w:t>University blood policy</w:t>
        </w:r>
      </w:hyperlink>
      <w:r w:rsidR="004D7F1B">
        <w:rPr>
          <w:rFonts w:ascii="Calibri" w:hAnsi="Calibri"/>
        </w:rPr>
        <w:t xml:space="preserve"> and the </w:t>
      </w:r>
      <w:hyperlink r:id="rId20" w:history="1">
        <w:r w:rsidR="004D7F1B" w:rsidRPr="004D7F1B">
          <w:rPr>
            <w:rStyle w:val="Hyperlink"/>
            <w:rFonts w:ascii="Calibri" w:hAnsi="Calibri"/>
          </w:rPr>
          <w:t>H</w:t>
        </w:r>
        <w:r w:rsidR="004D7F1B">
          <w:rPr>
            <w:rStyle w:val="Hyperlink"/>
            <w:rFonts w:ascii="Calibri" w:hAnsi="Calibri"/>
          </w:rPr>
          <w:t xml:space="preserve">uman </w:t>
        </w:r>
        <w:r w:rsidR="004D7F1B" w:rsidRPr="004D7F1B">
          <w:rPr>
            <w:rStyle w:val="Hyperlink"/>
            <w:rFonts w:ascii="Calibri" w:hAnsi="Calibri"/>
          </w:rPr>
          <w:t>T</w:t>
        </w:r>
        <w:r w:rsidR="004D7F1B">
          <w:rPr>
            <w:rStyle w:val="Hyperlink"/>
            <w:rFonts w:ascii="Calibri" w:hAnsi="Calibri"/>
          </w:rPr>
          <w:t xml:space="preserve">issue Authority </w:t>
        </w:r>
      </w:hyperlink>
      <w:r w:rsidR="004D7F1B">
        <w:rPr>
          <w:rFonts w:ascii="Calibri" w:hAnsi="Calibri"/>
        </w:rPr>
        <w:t xml:space="preserve"> website for more information.</w:t>
      </w:r>
    </w:p>
    <w:p w14:paraId="3BCF4B8A" w14:textId="77777777" w:rsidR="004963C5" w:rsidRDefault="004963C5" w:rsidP="004963C5">
      <w:pPr>
        <w:pStyle w:val="ListParagraph"/>
        <w:ind w:left="1440"/>
        <w:jc w:val="both"/>
        <w:rPr>
          <w:rFonts w:ascii="Calibri" w:hAnsi="Calibri"/>
        </w:rPr>
      </w:pPr>
    </w:p>
    <w:p w14:paraId="71FCDE77" w14:textId="4804CFDA" w:rsidR="001A2F30" w:rsidRPr="00983BB9" w:rsidRDefault="00536264" w:rsidP="00E63C73">
      <w:pPr>
        <w:pStyle w:val="ListParagraph"/>
        <w:numPr>
          <w:ilvl w:val="1"/>
          <w:numId w:val="3"/>
        </w:numPr>
        <w:jc w:val="both"/>
        <w:rPr>
          <w:rFonts w:ascii="Calibri" w:hAnsi="Calibri"/>
        </w:rPr>
      </w:pPr>
      <w:bookmarkStart w:id="210" w:name="ingestionofmaterial"/>
      <w:r w:rsidRPr="00983BB9">
        <w:rPr>
          <w:rFonts w:ascii="Calibri" w:hAnsi="Calibri"/>
          <w:b/>
        </w:rPr>
        <w:t>Ingestion of material (food/supplement</w:t>
      </w:r>
      <w:bookmarkEnd w:id="210"/>
      <w:r w:rsidRPr="00983BB9">
        <w:rPr>
          <w:rFonts w:ascii="Calibri" w:hAnsi="Calibri"/>
          <w:b/>
        </w:rPr>
        <w:t>)?</w:t>
      </w:r>
      <w:r w:rsidR="00983BB9" w:rsidRPr="00983BB9">
        <w:rPr>
          <w:rFonts w:ascii="Calibri" w:hAnsi="Calibri"/>
          <w:b/>
        </w:rPr>
        <w:t xml:space="preserve"> </w:t>
      </w:r>
      <w:r w:rsidR="001A2F30" w:rsidRPr="00983BB9">
        <w:rPr>
          <w:rFonts w:ascii="Calibri" w:hAnsi="Calibri"/>
        </w:rPr>
        <w:t xml:space="preserve">A supplement is defined as a common ingredient consumed as part of the normal diet and commercially available for human consumption from pharmacies, health food stores and supermarkets etc.  All supplement dosages must be within the manufacturers normal recommended limits and can include caffeine, creatine, glucose, energy drinks, protein supplements, dietary supplements, natural health products and inert placebos.  </w:t>
      </w:r>
    </w:p>
    <w:p w14:paraId="24281012" w14:textId="77777777" w:rsidR="001A2F30" w:rsidRDefault="001A2F30" w:rsidP="001A2F30">
      <w:pPr>
        <w:pStyle w:val="ListParagraph"/>
        <w:ind w:left="1440"/>
        <w:jc w:val="both"/>
        <w:rPr>
          <w:rFonts w:ascii="Calibri" w:hAnsi="Calibri"/>
        </w:rPr>
      </w:pPr>
    </w:p>
    <w:p w14:paraId="2E42A89A" w14:textId="1BE21E0C" w:rsidR="00536264" w:rsidRPr="00983BB9" w:rsidRDefault="00536264" w:rsidP="00536264">
      <w:pPr>
        <w:pStyle w:val="ListParagraph"/>
        <w:numPr>
          <w:ilvl w:val="1"/>
          <w:numId w:val="3"/>
        </w:numPr>
        <w:jc w:val="both"/>
        <w:rPr>
          <w:rFonts w:ascii="Calibri" w:hAnsi="Calibri"/>
          <w:b/>
        </w:rPr>
      </w:pPr>
      <w:bookmarkStart w:id="211" w:name="physicalcontact"/>
      <w:r w:rsidRPr="005E47A6">
        <w:rPr>
          <w:rFonts w:ascii="Calibri" w:hAnsi="Calibri"/>
          <w:b/>
        </w:rPr>
        <w:t>The involvement of any other physical contact</w:t>
      </w:r>
      <w:bookmarkEnd w:id="211"/>
      <w:r w:rsidRPr="005E47A6">
        <w:rPr>
          <w:rFonts w:ascii="Calibri" w:hAnsi="Calibri"/>
          <w:b/>
        </w:rPr>
        <w:t>?</w:t>
      </w:r>
      <w:r w:rsidR="00983BB9">
        <w:rPr>
          <w:rFonts w:ascii="Calibri" w:hAnsi="Calibri"/>
          <w:b/>
        </w:rPr>
        <w:t xml:space="preserve"> </w:t>
      </w:r>
      <w:r w:rsidR="00983BB9" w:rsidRPr="00983BB9">
        <w:rPr>
          <w:rFonts w:ascii="Calibri" w:hAnsi="Calibri"/>
        </w:rPr>
        <w:t>ANY</w:t>
      </w:r>
      <w:r w:rsidR="00983BB9">
        <w:rPr>
          <w:rFonts w:ascii="Calibri" w:hAnsi="Calibri"/>
        </w:rPr>
        <w:t>/ALL</w:t>
      </w:r>
      <w:r w:rsidR="00983BB9" w:rsidRPr="00983BB9">
        <w:rPr>
          <w:rFonts w:ascii="Calibri" w:hAnsi="Calibri"/>
        </w:rPr>
        <w:t xml:space="preserve"> form</w:t>
      </w:r>
      <w:r w:rsidR="00983BB9">
        <w:rPr>
          <w:rFonts w:ascii="Calibri" w:hAnsi="Calibri"/>
        </w:rPr>
        <w:t>s</w:t>
      </w:r>
      <w:r w:rsidR="00983BB9" w:rsidRPr="00983BB9">
        <w:rPr>
          <w:rFonts w:ascii="Calibri" w:hAnsi="Calibri"/>
        </w:rPr>
        <w:t xml:space="preserve"> of physical contact</w:t>
      </w:r>
      <w:r w:rsidR="00983BB9">
        <w:rPr>
          <w:rFonts w:ascii="Calibri" w:hAnsi="Calibri"/>
        </w:rPr>
        <w:t xml:space="preserve"> with your </w:t>
      </w:r>
      <w:r w:rsidR="00464180">
        <w:rPr>
          <w:rFonts w:ascii="Calibri" w:hAnsi="Calibri"/>
        </w:rPr>
        <w:t>participants</w:t>
      </w:r>
      <w:r w:rsidR="00983BB9">
        <w:rPr>
          <w:rFonts w:ascii="Calibri" w:hAnsi="Calibri"/>
        </w:rPr>
        <w:t xml:space="preserve"> must be recorded.</w:t>
      </w:r>
    </w:p>
    <w:p w14:paraId="55F8A7AD" w14:textId="77777777" w:rsidR="00983BB9" w:rsidRPr="005E47A6" w:rsidRDefault="00983BB9" w:rsidP="00983BB9">
      <w:pPr>
        <w:pStyle w:val="ListParagraph"/>
        <w:ind w:left="1440"/>
        <w:jc w:val="both"/>
        <w:rPr>
          <w:rFonts w:ascii="Calibri" w:hAnsi="Calibri"/>
          <w:b/>
        </w:rPr>
      </w:pPr>
    </w:p>
    <w:p w14:paraId="19B43730" w14:textId="2930E16A" w:rsidR="00536264" w:rsidRPr="005E47A6" w:rsidRDefault="00536264" w:rsidP="00536264">
      <w:pPr>
        <w:pStyle w:val="ListParagraph"/>
        <w:numPr>
          <w:ilvl w:val="1"/>
          <w:numId w:val="3"/>
        </w:numPr>
        <w:jc w:val="both"/>
        <w:rPr>
          <w:rFonts w:ascii="Calibri" w:hAnsi="Calibri"/>
          <w:b/>
        </w:rPr>
      </w:pPr>
      <w:bookmarkStart w:id="212" w:name="validatedpublishedq"/>
      <w:r w:rsidRPr="005E47A6">
        <w:rPr>
          <w:rFonts w:ascii="Calibri" w:hAnsi="Calibri"/>
          <w:b/>
        </w:rPr>
        <w:t>Use of a validated published questionnaire?</w:t>
      </w:r>
      <w:bookmarkEnd w:id="212"/>
      <w:r w:rsidR="00983BB9">
        <w:rPr>
          <w:rFonts w:ascii="Calibri" w:hAnsi="Calibri"/>
          <w:b/>
        </w:rPr>
        <w:t xml:space="preserve"> </w:t>
      </w:r>
      <w:r w:rsidR="005C4241" w:rsidRPr="005C4241">
        <w:rPr>
          <w:rFonts w:ascii="Calibri" w:hAnsi="Calibri"/>
        </w:rPr>
        <w:t>If you answer ‘Yes’ to this question p</w:t>
      </w:r>
      <w:r w:rsidR="00983BB9" w:rsidRPr="005C4241">
        <w:rPr>
          <w:rFonts w:ascii="Calibri" w:hAnsi="Calibri"/>
        </w:rPr>
        <w:t xml:space="preserve">lease provide a full </w:t>
      </w:r>
      <w:r w:rsidR="005C4241" w:rsidRPr="005C4241">
        <w:rPr>
          <w:rFonts w:ascii="Calibri" w:hAnsi="Calibri"/>
        </w:rPr>
        <w:t xml:space="preserve">academic </w:t>
      </w:r>
      <w:r w:rsidR="00983BB9" w:rsidRPr="005C4241">
        <w:rPr>
          <w:rFonts w:ascii="Calibri" w:hAnsi="Calibri"/>
        </w:rPr>
        <w:t>reference and su</w:t>
      </w:r>
      <w:r w:rsidR="00983BB9">
        <w:rPr>
          <w:rFonts w:ascii="Calibri" w:hAnsi="Calibri"/>
        </w:rPr>
        <w:t xml:space="preserve">pply a copy of the questionnaire </w:t>
      </w:r>
      <w:r w:rsidR="005C4241">
        <w:rPr>
          <w:rFonts w:ascii="Calibri" w:hAnsi="Calibri"/>
        </w:rPr>
        <w:t>(</w:t>
      </w:r>
      <w:r w:rsidR="00983BB9">
        <w:rPr>
          <w:rFonts w:ascii="Calibri" w:hAnsi="Calibri"/>
        </w:rPr>
        <w:t xml:space="preserve">even if it is well known within your </w:t>
      </w:r>
      <w:r w:rsidR="005C4241">
        <w:rPr>
          <w:rFonts w:ascii="Calibri" w:hAnsi="Calibri"/>
        </w:rPr>
        <w:t>field</w:t>
      </w:r>
      <w:r w:rsidR="00983BB9">
        <w:rPr>
          <w:rFonts w:ascii="Calibri" w:hAnsi="Calibri"/>
        </w:rPr>
        <w:t xml:space="preserve"> of study</w:t>
      </w:r>
      <w:r w:rsidR="005C4241">
        <w:rPr>
          <w:rFonts w:ascii="Calibri" w:hAnsi="Calibri"/>
        </w:rPr>
        <w:t>)</w:t>
      </w:r>
      <w:r w:rsidR="00983BB9">
        <w:rPr>
          <w:rFonts w:ascii="Calibri" w:hAnsi="Calibri"/>
        </w:rPr>
        <w:t xml:space="preserve">. The Committee </w:t>
      </w:r>
      <w:r w:rsidR="005C4241">
        <w:rPr>
          <w:rFonts w:ascii="Calibri" w:hAnsi="Calibri"/>
        </w:rPr>
        <w:t>is</w:t>
      </w:r>
      <w:r w:rsidR="00983BB9">
        <w:rPr>
          <w:rFonts w:ascii="Calibri" w:hAnsi="Calibri"/>
        </w:rPr>
        <w:t xml:space="preserve"> made up from a variety of academic disciplines and</w:t>
      </w:r>
      <w:r w:rsidR="005C4241">
        <w:rPr>
          <w:rFonts w:ascii="Calibri" w:hAnsi="Calibri"/>
        </w:rPr>
        <w:t xml:space="preserve"> will</w:t>
      </w:r>
      <w:r w:rsidR="00983BB9">
        <w:rPr>
          <w:rFonts w:ascii="Calibri" w:hAnsi="Calibri"/>
        </w:rPr>
        <w:t xml:space="preserve"> need to see it.</w:t>
      </w:r>
    </w:p>
    <w:p w14:paraId="7C12FE59" w14:textId="77777777" w:rsidR="004963C5" w:rsidRDefault="004963C5" w:rsidP="004963C5">
      <w:pPr>
        <w:pStyle w:val="ListParagraph"/>
        <w:ind w:left="1440"/>
        <w:jc w:val="both"/>
        <w:rPr>
          <w:rFonts w:ascii="Calibri" w:hAnsi="Calibri"/>
        </w:rPr>
      </w:pPr>
    </w:p>
    <w:p w14:paraId="2DBA1360" w14:textId="53447573" w:rsidR="00536264" w:rsidRPr="005E47A6" w:rsidRDefault="00536264" w:rsidP="00536264">
      <w:pPr>
        <w:pStyle w:val="ListParagraph"/>
        <w:numPr>
          <w:ilvl w:val="1"/>
          <w:numId w:val="3"/>
        </w:numPr>
        <w:jc w:val="both"/>
        <w:rPr>
          <w:rFonts w:ascii="Calibri" w:hAnsi="Calibri"/>
          <w:b/>
        </w:rPr>
      </w:pPr>
      <w:bookmarkStart w:id="213" w:name="qapprovedbyfrecorurec"/>
      <w:r w:rsidRPr="005E47A6">
        <w:rPr>
          <w:rFonts w:ascii="Calibri" w:hAnsi="Calibri"/>
          <w:b/>
        </w:rPr>
        <w:t>Use of a questionnaire previously approved by FREC or UREC</w:t>
      </w:r>
      <w:bookmarkEnd w:id="213"/>
      <w:r w:rsidRPr="005E47A6">
        <w:rPr>
          <w:rFonts w:ascii="Calibri" w:hAnsi="Calibri"/>
          <w:b/>
        </w:rPr>
        <w:t>?</w:t>
      </w:r>
      <w:r w:rsidR="00983BB9">
        <w:rPr>
          <w:rFonts w:ascii="Calibri" w:hAnsi="Calibri"/>
          <w:b/>
        </w:rPr>
        <w:t xml:space="preserve"> </w:t>
      </w:r>
      <w:r w:rsidR="00983BB9">
        <w:rPr>
          <w:rFonts w:ascii="Calibri" w:hAnsi="Calibri"/>
        </w:rPr>
        <w:t xml:space="preserve">Please provide </w:t>
      </w:r>
      <w:r w:rsidR="005C4241">
        <w:rPr>
          <w:rFonts w:ascii="Calibri" w:hAnsi="Calibri"/>
        </w:rPr>
        <w:t xml:space="preserve">the appropriate </w:t>
      </w:r>
      <w:r w:rsidR="00983BB9">
        <w:rPr>
          <w:rFonts w:ascii="Calibri" w:hAnsi="Calibri"/>
        </w:rPr>
        <w:t>FREC or UREC reference number. FREC numbers can be obtained from the Faculty Research Office, UREC numbers must be obtained from your supervisor.</w:t>
      </w:r>
    </w:p>
    <w:p w14:paraId="7FB4A0BA" w14:textId="77777777" w:rsidR="004963C5" w:rsidRDefault="004963C5" w:rsidP="004963C5">
      <w:pPr>
        <w:pStyle w:val="ListParagraph"/>
        <w:ind w:left="1440"/>
        <w:jc w:val="both"/>
        <w:rPr>
          <w:rFonts w:ascii="Calibri" w:hAnsi="Calibri"/>
        </w:rPr>
      </w:pPr>
    </w:p>
    <w:p w14:paraId="6E7D4A0B" w14:textId="1E19F203" w:rsidR="00536264" w:rsidRPr="005E47A6" w:rsidRDefault="00536264" w:rsidP="00536264">
      <w:pPr>
        <w:pStyle w:val="ListParagraph"/>
        <w:numPr>
          <w:ilvl w:val="1"/>
          <w:numId w:val="3"/>
        </w:numPr>
        <w:jc w:val="both"/>
        <w:rPr>
          <w:rFonts w:ascii="Calibri" w:hAnsi="Calibri"/>
          <w:b/>
        </w:rPr>
      </w:pPr>
      <w:bookmarkStart w:id="214" w:name="newadaptedq"/>
      <w:r w:rsidRPr="005E47A6">
        <w:rPr>
          <w:rFonts w:ascii="Calibri" w:hAnsi="Calibri"/>
          <w:b/>
        </w:rPr>
        <w:lastRenderedPageBreak/>
        <w:t>Use of a new/adapted questionnaire or semi-structured interview checklist</w:t>
      </w:r>
      <w:bookmarkEnd w:id="214"/>
      <w:r w:rsidRPr="005E47A6">
        <w:rPr>
          <w:rFonts w:ascii="Calibri" w:hAnsi="Calibri"/>
          <w:b/>
        </w:rPr>
        <w:t>?</w:t>
      </w:r>
      <w:r w:rsidR="00983BB9">
        <w:rPr>
          <w:rFonts w:ascii="Calibri" w:hAnsi="Calibri"/>
          <w:b/>
        </w:rPr>
        <w:t xml:space="preserve"> </w:t>
      </w:r>
      <w:r w:rsidR="00983BB9">
        <w:rPr>
          <w:rFonts w:ascii="Calibri" w:hAnsi="Calibri"/>
        </w:rPr>
        <w:t>Please append a copy of the application (even if done online) and provide any pilot validation data if available.</w:t>
      </w:r>
      <w:r w:rsidR="006D6ACE">
        <w:rPr>
          <w:rFonts w:ascii="Calibri" w:hAnsi="Calibri"/>
        </w:rPr>
        <w:t xml:space="preserve"> Explicitly state if sensitive personal data is being used.</w:t>
      </w:r>
    </w:p>
    <w:p w14:paraId="4F86FE46" w14:textId="77777777" w:rsidR="004963C5" w:rsidRDefault="004963C5" w:rsidP="004963C5">
      <w:pPr>
        <w:pStyle w:val="ListParagraph"/>
        <w:ind w:left="1440"/>
        <w:jc w:val="both"/>
        <w:rPr>
          <w:rFonts w:ascii="Calibri" w:hAnsi="Calibri"/>
        </w:rPr>
      </w:pPr>
    </w:p>
    <w:p w14:paraId="36539F9B" w14:textId="7A2BD7CB" w:rsidR="00CA0BE3" w:rsidRPr="00CA0BE3" w:rsidRDefault="00536264" w:rsidP="00536264">
      <w:pPr>
        <w:pStyle w:val="ListParagraph"/>
        <w:numPr>
          <w:ilvl w:val="1"/>
          <w:numId w:val="3"/>
        </w:numPr>
        <w:jc w:val="both"/>
        <w:rPr>
          <w:rFonts w:ascii="Calibri" w:hAnsi="Calibri"/>
          <w:b/>
        </w:rPr>
      </w:pPr>
      <w:bookmarkStart w:id="215" w:name="sensitivedata"/>
      <w:r w:rsidRPr="005E47A6">
        <w:rPr>
          <w:rFonts w:ascii="Calibri" w:hAnsi="Calibri"/>
          <w:b/>
        </w:rPr>
        <w:t>Are you collecting sensitive personal data</w:t>
      </w:r>
      <w:bookmarkEnd w:id="215"/>
      <w:r w:rsidRPr="005E47A6">
        <w:rPr>
          <w:rFonts w:ascii="Calibri" w:hAnsi="Calibri"/>
          <w:b/>
        </w:rPr>
        <w:t>?</w:t>
      </w:r>
      <w:r w:rsidR="006D6ACE">
        <w:rPr>
          <w:rFonts w:ascii="Calibri" w:hAnsi="Calibri"/>
          <w:b/>
        </w:rPr>
        <w:t xml:space="preserve"> </w:t>
      </w:r>
      <w:r w:rsidR="00CA0BE3" w:rsidRPr="00CA0BE3">
        <w:rPr>
          <w:rFonts w:ascii="Calibri" w:hAnsi="Calibri"/>
        </w:rPr>
        <w:t xml:space="preserve">There are 3 main </w:t>
      </w:r>
      <w:r w:rsidR="005C4241">
        <w:rPr>
          <w:rFonts w:ascii="Calibri" w:hAnsi="Calibri"/>
        </w:rPr>
        <w:t>types</w:t>
      </w:r>
      <w:r w:rsidR="00CA0BE3" w:rsidRPr="00CA0BE3">
        <w:rPr>
          <w:rFonts w:ascii="Calibri" w:hAnsi="Calibri"/>
        </w:rPr>
        <w:t xml:space="preserve"> of data – personal, confidential and sensitive. </w:t>
      </w:r>
    </w:p>
    <w:p w14:paraId="564AA8D2" w14:textId="77777777" w:rsidR="00CA0BE3" w:rsidRPr="00CA0BE3" w:rsidRDefault="00CA0BE3" w:rsidP="00CA0BE3">
      <w:pPr>
        <w:pStyle w:val="ListParagraph"/>
        <w:rPr>
          <w:rFonts w:ascii="Calibri" w:hAnsi="Calibri"/>
        </w:rPr>
      </w:pPr>
    </w:p>
    <w:p w14:paraId="69F683AC" w14:textId="4B2438F5" w:rsidR="00CA0BE3" w:rsidRPr="00CA0BE3" w:rsidRDefault="00E63C73" w:rsidP="00CA0BE3">
      <w:pPr>
        <w:pStyle w:val="ListParagraph"/>
        <w:numPr>
          <w:ilvl w:val="2"/>
          <w:numId w:val="3"/>
        </w:numPr>
        <w:jc w:val="both"/>
        <w:rPr>
          <w:rFonts w:ascii="Calibri" w:hAnsi="Calibri"/>
          <w:b/>
        </w:rPr>
      </w:pPr>
      <w:r>
        <w:rPr>
          <w:rFonts w:ascii="Calibri" w:hAnsi="Calibri"/>
        </w:rPr>
        <w:t xml:space="preserve">Personal data including name, address, occupation, videos and photographs (taken from consent forms only) may be used to identify a </w:t>
      </w:r>
      <w:r w:rsidR="00464180">
        <w:rPr>
          <w:rFonts w:ascii="Calibri" w:hAnsi="Calibri"/>
        </w:rPr>
        <w:t>p</w:t>
      </w:r>
      <w:r w:rsidR="005C4241">
        <w:rPr>
          <w:rFonts w:ascii="Calibri" w:hAnsi="Calibri"/>
        </w:rPr>
        <w:t>articipant</w:t>
      </w:r>
      <w:r w:rsidR="00CA0BE3">
        <w:rPr>
          <w:rFonts w:ascii="Calibri" w:hAnsi="Calibri"/>
        </w:rPr>
        <w:t xml:space="preserve"> and is not considered ‘sensitive’</w:t>
      </w:r>
      <w:r>
        <w:rPr>
          <w:rFonts w:ascii="Calibri" w:hAnsi="Calibri"/>
        </w:rPr>
        <w:t xml:space="preserve">. </w:t>
      </w:r>
      <w:r w:rsidR="00CA0BE3">
        <w:rPr>
          <w:rFonts w:ascii="Calibri" w:hAnsi="Calibri"/>
        </w:rPr>
        <w:t xml:space="preserve"> </w:t>
      </w:r>
      <w:r w:rsidR="00CA0BE3" w:rsidRPr="00CA0BE3">
        <w:rPr>
          <w:rFonts w:ascii="Calibri" w:hAnsi="Calibri"/>
        </w:rPr>
        <w:t xml:space="preserve">Please be reminded that personal data cannot be used freely for further research if this is not covered by the </w:t>
      </w:r>
      <w:r w:rsidR="00464180">
        <w:rPr>
          <w:rFonts w:ascii="Calibri" w:hAnsi="Calibri"/>
        </w:rPr>
        <w:t>p</w:t>
      </w:r>
      <w:r w:rsidR="005C4241">
        <w:rPr>
          <w:rFonts w:ascii="Calibri" w:hAnsi="Calibri"/>
        </w:rPr>
        <w:t>articipant</w:t>
      </w:r>
      <w:r w:rsidR="00CA0BE3" w:rsidRPr="00CA0BE3">
        <w:rPr>
          <w:rFonts w:ascii="Calibri" w:hAnsi="Calibri"/>
        </w:rPr>
        <w:t>’s original consent form.</w:t>
      </w:r>
    </w:p>
    <w:p w14:paraId="265E0C33" w14:textId="77777777" w:rsidR="00CA0BE3" w:rsidRPr="00CA0BE3" w:rsidRDefault="00CA0BE3" w:rsidP="00CA0BE3">
      <w:pPr>
        <w:pStyle w:val="ListParagraph"/>
        <w:ind w:left="2160"/>
        <w:jc w:val="both"/>
        <w:rPr>
          <w:rFonts w:ascii="Calibri" w:hAnsi="Calibri"/>
          <w:b/>
        </w:rPr>
      </w:pPr>
    </w:p>
    <w:p w14:paraId="7CA3F475" w14:textId="5D536CC2" w:rsidR="00CA0BE3" w:rsidRPr="00CA0BE3" w:rsidRDefault="00E63C73" w:rsidP="00CA0BE3">
      <w:pPr>
        <w:pStyle w:val="ListParagraph"/>
        <w:numPr>
          <w:ilvl w:val="2"/>
          <w:numId w:val="3"/>
        </w:numPr>
        <w:jc w:val="both"/>
        <w:rPr>
          <w:rFonts w:ascii="Calibri" w:hAnsi="Calibri"/>
          <w:b/>
        </w:rPr>
      </w:pPr>
      <w:r>
        <w:rPr>
          <w:rFonts w:ascii="Calibri" w:hAnsi="Calibri"/>
        </w:rPr>
        <w:t xml:space="preserve">Confidential data, given by a </w:t>
      </w:r>
      <w:r w:rsidR="00464180">
        <w:rPr>
          <w:rFonts w:ascii="Calibri" w:hAnsi="Calibri"/>
        </w:rPr>
        <w:t>p</w:t>
      </w:r>
      <w:r w:rsidR="005C4241">
        <w:rPr>
          <w:rFonts w:ascii="Calibri" w:hAnsi="Calibri"/>
        </w:rPr>
        <w:t>articipant</w:t>
      </w:r>
      <w:r>
        <w:rPr>
          <w:rFonts w:ascii="Calibri" w:hAnsi="Calibri"/>
        </w:rPr>
        <w:t xml:space="preserve"> in confidence may include income and medical details</w:t>
      </w:r>
      <w:r w:rsidR="00CA0BE3">
        <w:rPr>
          <w:rFonts w:ascii="Calibri" w:hAnsi="Calibri"/>
        </w:rPr>
        <w:t xml:space="preserve"> and is not considered to be sensitive.</w:t>
      </w:r>
    </w:p>
    <w:p w14:paraId="71FA7147" w14:textId="77777777" w:rsidR="00CA0BE3" w:rsidRPr="00CA0BE3" w:rsidRDefault="00CA0BE3" w:rsidP="00CA0BE3">
      <w:pPr>
        <w:pStyle w:val="ListParagraph"/>
        <w:rPr>
          <w:rFonts w:ascii="Calibri" w:hAnsi="Calibri"/>
        </w:rPr>
      </w:pPr>
    </w:p>
    <w:p w14:paraId="47B8D712" w14:textId="0AB62936" w:rsidR="006D6ACE" w:rsidRPr="006D6ACE" w:rsidRDefault="00E63C73" w:rsidP="00CA0BE3">
      <w:pPr>
        <w:pStyle w:val="ListParagraph"/>
        <w:numPr>
          <w:ilvl w:val="2"/>
          <w:numId w:val="3"/>
        </w:numPr>
        <w:jc w:val="both"/>
        <w:rPr>
          <w:rFonts w:ascii="Calibri" w:hAnsi="Calibri"/>
          <w:b/>
        </w:rPr>
      </w:pPr>
      <w:r>
        <w:rPr>
          <w:rFonts w:ascii="Calibri" w:hAnsi="Calibri"/>
        </w:rPr>
        <w:t xml:space="preserve">Sensitive data </w:t>
      </w:r>
      <w:r w:rsidR="00CA0BE3">
        <w:rPr>
          <w:rFonts w:ascii="Calibri" w:hAnsi="Calibri"/>
        </w:rPr>
        <w:t>includes:</w:t>
      </w:r>
    </w:p>
    <w:p w14:paraId="6B2CA191" w14:textId="69992C73" w:rsidR="006D6ACE" w:rsidRPr="006D6ACE" w:rsidRDefault="006D6ACE" w:rsidP="00CA0BE3">
      <w:pPr>
        <w:pStyle w:val="ListParagraph"/>
        <w:numPr>
          <w:ilvl w:val="3"/>
          <w:numId w:val="9"/>
        </w:numPr>
        <w:jc w:val="both"/>
        <w:rPr>
          <w:rFonts w:ascii="Calibri" w:hAnsi="Calibri"/>
          <w:b/>
        </w:rPr>
      </w:pPr>
      <w:r>
        <w:rPr>
          <w:rFonts w:ascii="Calibri" w:hAnsi="Calibri"/>
        </w:rPr>
        <w:t xml:space="preserve">Racial or ethnic origin </w:t>
      </w:r>
    </w:p>
    <w:p w14:paraId="3F1FF5C4" w14:textId="5D590219" w:rsidR="006D6ACE" w:rsidRPr="006D6ACE" w:rsidRDefault="006D6ACE" w:rsidP="00CA0BE3">
      <w:pPr>
        <w:pStyle w:val="ListParagraph"/>
        <w:numPr>
          <w:ilvl w:val="3"/>
          <w:numId w:val="9"/>
        </w:numPr>
        <w:jc w:val="both"/>
        <w:rPr>
          <w:rFonts w:ascii="Calibri" w:hAnsi="Calibri"/>
          <w:b/>
        </w:rPr>
      </w:pPr>
      <w:r>
        <w:rPr>
          <w:rFonts w:ascii="Calibri" w:hAnsi="Calibri"/>
        </w:rPr>
        <w:t>Political Opinions</w:t>
      </w:r>
    </w:p>
    <w:p w14:paraId="28EB1388" w14:textId="6098D7E5" w:rsidR="006D6ACE" w:rsidRPr="006D6ACE" w:rsidRDefault="006D6ACE" w:rsidP="00CA0BE3">
      <w:pPr>
        <w:pStyle w:val="ListParagraph"/>
        <w:numPr>
          <w:ilvl w:val="3"/>
          <w:numId w:val="9"/>
        </w:numPr>
        <w:jc w:val="both"/>
        <w:rPr>
          <w:rFonts w:ascii="Calibri" w:hAnsi="Calibri"/>
          <w:b/>
        </w:rPr>
      </w:pPr>
      <w:r>
        <w:rPr>
          <w:rFonts w:ascii="Calibri" w:hAnsi="Calibri"/>
        </w:rPr>
        <w:t>Religious beliefs or other beliefs of a similar nature</w:t>
      </w:r>
    </w:p>
    <w:p w14:paraId="59DD35F1" w14:textId="1A80E569" w:rsidR="00536264" w:rsidRPr="006D6ACE" w:rsidRDefault="006D6ACE" w:rsidP="00CA0BE3">
      <w:pPr>
        <w:pStyle w:val="ListParagraph"/>
        <w:numPr>
          <w:ilvl w:val="3"/>
          <w:numId w:val="9"/>
        </w:numPr>
        <w:jc w:val="both"/>
        <w:rPr>
          <w:rFonts w:ascii="Calibri" w:hAnsi="Calibri"/>
          <w:b/>
        </w:rPr>
      </w:pPr>
      <w:r>
        <w:rPr>
          <w:rFonts w:ascii="Calibri" w:hAnsi="Calibri"/>
        </w:rPr>
        <w:t>Trade Union</w:t>
      </w:r>
      <w:r w:rsidR="00CA0BE3">
        <w:rPr>
          <w:rFonts w:ascii="Calibri" w:hAnsi="Calibri"/>
        </w:rPr>
        <w:t xml:space="preserve"> Membership</w:t>
      </w:r>
    </w:p>
    <w:p w14:paraId="159FE7C4" w14:textId="7C4B0C69" w:rsidR="006D6ACE" w:rsidRPr="00CA0BE3" w:rsidRDefault="006D6ACE" w:rsidP="00CA0BE3">
      <w:pPr>
        <w:pStyle w:val="ListParagraph"/>
        <w:numPr>
          <w:ilvl w:val="3"/>
          <w:numId w:val="9"/>
        </w:numPr>
        <w:jc w:val="both"/>
        <w:rPr>
          <w:rFonts w:ascii="Calibri" w:hAnsi="Calibri"/>
          <w:b/>
        </w:rPr>
      </w:pPr>
      <w:r>
        <w:rPr>
          <w:rFonts w:ascii="Calibri" w:hAnsi="Calibri"/>
        </w:rPr>
        <w:t>Physical or Mental Health Condition</w:t>
      </w:r>
    </w:p>
    <w:p w14:paraId="5DEDBF7D" w14:textId="04D81028" w:rsidR="00CA0BE3" w:rsidRPr="006D6ACE" w:rsidRDefault="00CA0BE3" w:rsidP="00CA0BE3">
      <w:pPr>
        <w:pStyle w:val="ListParagraph"/>
        <w:numPr>
          <w:ilvl w:val="3"/>
          <w:numId w:val="9"/>
        </w:numPr>
        <w:jc w:val="both"/>
        <w:rPr>
          <w:rFonts w:ascii="Calibri" w:hAnsi="Calibri"/>
          <w:b/>
        </w:rPr>
      </w:pPr>
      <w:r>
        <w:rPr>
          <w:rFonts w:ascii="Calibri" w:hAnsi="Calibri"/>
        </w:rPr>
        <w:t>Sexuality or identity</w:t>
      </w:r>
    </w:p>
    <w:p w14:paraId="19696B6E" w14:textId="2A8E67D7" w:rsidR="006D6ACE" w:rsidRPr="006D6ACE" w:rsidRDefault="006D6ACE" w:rsidP="00CA0BE3">
      <w:pPr>
        <w:pStyle w:val="ListParagraph"/>
        <w:numPr>
          <w:ilvl w:val="3"/>
          <w:numId w:val="9"/>
        </w:numPr>
        <w:jc w:val="both"/>
        <w:rPr>
          <w:rFonts w:ascii="Calibri" w:hAnsi="Calibri"/>
          <w:b/>
        </w:rPr>
      </w:pPr>
      <w:r>
        <w:rPr>
          <w:rFonts w:ascii="Calibri" w:hAnsi="Calibri"/>
        </w:rPr>
        <w:t>Commission or alleged commission of any office</w:t>
      </w:r>
    </w:p>
    <w:p w14:paraId="662813D9" w14:textId="5507FD73" w:rsidR="006D6ACE" w:rsidRPr="006D6ACE" w:rsidRDefault="006D6ACE" w:rsidP="00CA0BE3">
      <w:pPr>
        <w:pStyle w:val="ListParagraph"/>
        <w:numPr>
          <w:ilvl w:val="3"/>
          <w:numId w:val="9"/>
        </w:numPr>
        <w:jc w:val="both"/>
        <w:rPr>
          <w:rFonts w:ascii="Calibri" w:hAnsi="Calibri"/>
          <w:b/>
        </w:rPr>
      </w:pPr>
      <w:r>
        <w:rPr>
          <w:rFonts w:ascii="Calibri" w:hAnsi="Calibri"/>
        </w:rPr>
        <w:t>Any proceedings for any offence alleged or committed, the disposal of such proceedings or the sentence of any court in such proceedings.</w:t>
      </w:r>
    </w:p>
    <w:p w14:paraId="59DCB272" w14:textId="77777777" w:rsidR="006D6ACE" w:rsidRDefault="006D6ACE" w:rsidP="006D6ACE">
      <w:pPr>
        <w:pStyle w:val="ListParagraph"/>
        <w:ind w:left="1440"/>
        <w:jc w:val="both"/>
        <w:rPr>
          <w:rFonts w:ascii="Calibri" w:hAnsi="Calibri"/>
        </w:rPr>
      </w:pPr>
    </w:p>
    <w:p w14:paraId="02B6AD30" w14:textId="672409D9" w:rsidR="006D6ACE" w:rsidRDefault="00CA0BE3" w:rsidP="006D6ACE">
      <w:pPr>
        <w:pStyle w:val="ListParagraph"/>
        <w:ind w:left="1440"/>
        <w:jc w:val="both"/>
        <w:rPr>
          <w:rFonts w:ascii="Calibri" w:hAnsi="Calibri"/>
        </w:rPr>
      </w:pPr>
      <w:r>
        <w:rPr>
          <w:rFonts w:ascii="Calibri" w:hAnsi="Calibri"/>
        </w:rPr>
        <w:t>S</w:t>
      </w:r>
      <w:r w:rsidR="005C4241">
        <w:rPr>
          <w:rFonts w:ascii="Calibri" w:hAnsi="Calibri"/>
        </w:rPr>
        <w:t>ENSITIVE DATA CANNOT BE COLLECTED WITHOUT EXPLICIT CONSENT.</w:t>
      </w:r>
    </w:p>
    <w:p w14:paraId="18AF4B4E" w14:textId="77777777" w:rsidR="00770C01" w:rsidRPr="005E54DE" w:rsidRDefault="00770C01" w:rsidP="005E54DE">
      <w:pPr>
        <w:rPr>
          <w:rFonts w:ascii="Calibri" w:hAnsi="Calibri"/>
          <w:b/>
        </w:rPr>
      </w:pPr>
    </w:p>
    <w:p w14:paraId="3BE98AE9" w14:textId="427A5D1C" w:rsidR="005E54DE" w:rsidRPr="00487A14" w:rsidRDefault="005E54DE" w:rsidP="00536264">
      <w:pPr>
        <w:pStyle w:val="ListParagraph"/>
        <w:numPr>
          <w:ilvl w:val="1"/>
          <w:numId w:val="3"/>
        </w:numPr>
        <w:jc w:val="both"/>
        <w:rPr>
          <w:rFonts w:ascii="Calibri" w:hAnsi="Calibri"/>
          <w:b/>
        </w:rPr>
      </w:pPr>
      <w:bookmarkStart w:id="216" w:name="volunteeerinformation1"/>
      <w:bookmarkStart w:id="217" w:name="humiliation"/>
      <w:r w:rsidRPr="00487A14">
        <w:rPr>
          <w:b/>
        </w:rPr>
        <w:t>Will volunteers be collecting data on your behalf</w:t>
      </w:r>
      <w:r w:rsidR="004D7F1B">
        <w:rPr>
          <w:b/>
        </w:rPr>
        <w:t xml:space="preserve"> </w:t>
      </w:r>
      <w:r w:rsidRPr="00487A14">
        <w:rPr>
          <w:b/>
        </w:rPr>
        <w:t>?</w:t>
      </w:r>
      <w:bookmarkEnd w:id="216"/>
      <w:r w:rsidRPr="00487A14">
        <w:rPr>
          <w:b/>
        </w:rPr>
        <w:t xml:space="preserve"> </w:t>
      </w:r>
      <w:r w:rsidRPr="00487A14">
        <w:t xml:space="preserve">If so you will need to complete/submit the volunteer information sheet and consent form. </w:t>
      </w:r>
      <w:r w:rsidR="00C45FAE" w:rsidRPr="00487A14">
        <w:rPr>
          <w:rFonts w:ascii="Calibri" w:hAnsi="Calibri"/>
        </w:rPr>
        <w:t>Please note that although a separate form must be completed for each volunteer you are only required to submit your template to the Committee</w:t>
      </w:r>
      <w:r w:rsidR="00487A14" w:rsidRPr="00487A14">
        <w:rPr>
          <w:rFonts w:ascii="Calibri" w:hAnsi="Calibri"/>
        </w:rPr>
        <w:t>. Templates can be found on the Faculty Ethics Moodle page.</w:t>
      </w:r>
    </w:p>
    <w:p w14:paraId="1CF6A273" w14:textId="77777777" w:rsidR="005E54DE" w:rsidRDefault="005E54DE" w:rsidP="005E54DE">
      <w:pPr>
        <w:pStyle w:val="ListParagraph"/>
        <w:ind w:left="1440"/>
        <w:jc w:val="both"/>
        <w:rPr>
          <w:rFonts w:ascii="Calibri" w:hAnsi="Calibri"/>
          <w:b/>
        </w:rPr>
      </w:pPr>
    </w:p>
    <w:p w14:paraId="37D24509" w14:textId="638C3ACC" w:rsidR="00770C01" w:rsidRDefault="00770C01" w:rsidP="00536264">
      <w:pPr>
        <w:pStyle w:val="ListParagraph"/>
        <w:numPr>
          <w:ilvl w:val="1"/>
          <w:numId w:val="3"/>
        </w:numPr>
        <w:jc w:val="both"/>
        <w:rPr>
          <w:rFonts w:ascii="Calibri" w:hAnsi="Calibri"/>
          <w:b/>
        </w:rPr>
      </w:pPr>
      <w:r>
        <w:rPr>
          <w:rFonts w:ascii="Calibri" w:hAnsi="Calibri"/>
          <w:b/>
        </w:rPr>
        <w:t xml:space="preserve">Will </w:t>
      </w:r>
      <w:r w:rsidR="00464180">
        <w:rPr>
          <w:rFonts w:ascii="Calibri" w:hAnsi="Calibri"/>
          <w:b/>
        </w:rPr>
        <w:t>participants</w:t>
      </w:r>
      <w:r>
        <w:rPr>
          <w:rFonts w:ascii="Calibri" w:hAnsi="Calibri"/>
          <w:b/>
        </w:rPr>
        <w:t xml:space="preserve"> face humiliation or psychological stress as a result of the study</w:t>
      </w:r>
      <w:bookmarkEnd w:id="217"/>
      <w:r>
        <w:rPr>
          <w:rFonts w:ascii="Calibri" w:hAnsi="Calibri"/>
          <w:b/>
        </w:rPr>
        <w:t>?</w:t>
      </w:r>
      <w:r w:rsidR="00387100">
        <w:rPr>
          <w:rFonts w:ascii="Calibri" w:hAnsi="Calibri"/>
          <w:b/>
        </w:rPr>
        <w:t xml:space="preserve"> </w:t>
      </w:r>
      <w:r w:rsidR="00387100">
        <w:rPr>
          <w:rFonts w:ascii="Calibri" w:hAnsi="Calibri"/>
        </w:rPr>
        <w:t xml:space="preserve">If </w:t>
      </w:r>
      <w:r w:rsidR="00464180">
        <w:rPr>
          <w:rFonts w:ascii="Calibri" w:hAnsi="Calibri"/>
        </w:rPr>
        <w:t>participants</w:t>
      </w:r>
      <w:r w:rsidR="00387100">
        <w:rPr>
          <w:rFonts w:ascii="Calibri" w:hAnsi="Calibri"/>
        </w:rPr>
        <w:t xml:space="preserve"> could potentially face any level of humiliation </w:t>
      </w:r>
      <w:r w:rsidR="002B3E1F">
        <w:rPr>
          <w:rFonts w:ascii="Calibri" w:hAnsi="Calibri"/>
        </w:rPr>
        <w:t xml:space="preserve">it </w:t>
      </w:r>
      <w:r w:rsidR="00387100">
        <w:rPr>
          <w:rFonts w:ascii="Calibri" w:hAnsi="Calibri"/>
        </w:rPr>
        <w:t xml:space="preserve">is extremely unlikely that you will be given ethical approval for your project. Do not tick this box unless you want to fully justify it, although please be aware that putting </w:t>
      </w:r>
      <w:r w:rsidR="00464180">
        <w:rPr>
          <w:rFonts w:ascii="Calibri" w:hAnsi="Calibri"/>
        </w:rPr>
        <w:t>participants</w:t>
      </w:r>
      <w:r w:rsidR="00387100">
        <w:rPr>
          <w:rFonts w:ascii="Calibri" w:hAnsi="Calibri"/>
        </w:rPr>
        <w:t xml:space="preserve"> under pressure (i.e. peer observation while completing a task) is not considered stress or humiliation.</w:t>
      </w:r>
    </w:p>
    <w:p w14:paraId="7BE40096" w14:textId="77777777" w:rsidR="00770C01" w:rsidRPr="00770C01" w:rsidRDefault="00770C01" w:rsidP="00770C01">
      <w:pPr>
        <w:pStyle w:val="ListParagraph"/>
        <w:rPr>
          <w:rFonts w:ascii="Calibri" w:hAnsi="Calibri"/>
          <w:b/>
        </w:rPr>
      </w:pPr>
    </w:p>
    <w:p w14:paraId="569E5DC1" w14:textId="02F6F0C9" w:rsidR="00770C01" w:rsidRDefault="00770C01" w:rsidP="00536264">
      <w:pPr>
        <w:pStyle w:val="ListParagraph"/>
        <w:numPr>
          <w:ilvl w:val="1"/>
          <w:numId w:val="3"/>
        </w:numPr>
        <w:jc w:val="both"/>
        <w:rPr>
          <w:rFonts w:ascii="Calibri" w:hAnsi="Calibri"/>
          <w:b/>
        </w:rPr>
      </w:pPr>
      <w:bookmarkStart w:id="218" w:name="coercion"/>
      <w:r>
        <w:rPr>
          <w:rFonts w:ascii="Calibri" w:hAnsi="Calibri"/>
          <w:b/>
        </w:rPr>
        <w:t>Are you planning to use coercion or incentives?</w:t>
      </w:r>
      <w:bookmarkEnd w:id="218"/>
      <w:r w:rsidR="00D715E3">
        <w:rPr>
          <w:rFonts w:ascii="Calibri" w:hAnsi="Calibri"/>
          <w:b/>
        </w:rPr>
        <w:t xml:space="preserve"> </w:t>
      </w:r>
      <w:r w:rsidR="00D715E3" w:rsidRPr="00D715E3">
        <w:rPr>
          <w:rFonts w:ascii="Calibri" w:hAnsi="Calibri"/>
        </w:rPr>
        <w:t>Do not</w:t>
      </w:r>
      <w:r w:rsidR="00D715E3">
        <w:rPr>
          <w:rFonts w:ascii="Calibri" w:hAnsi="Calibri"/>
          <w:b/>
        </w:rPr>
        <w:t xml:space="preserve"> </w:t>
      </w:r>
      <w:r w:rsidR="00D715E3">
        <w:rPr>
          <w:rFonts w:ascii="Calibri" w:hAnsi="Calibri"/>
        </w:rPr>
        <w:t xml:space="preserve">tick this box unless you want to fully justify it. Small incentives may be offered to </w:t>
      </w:r>
      <w:r w:rsidR="00464180">
        <w:rPr>
          <w:rFonts w:ascii="Calibri" w:hAnsi="Calibri"/>
        </w:rPr>
        <w:t>participants</w:t>
      </w:r>
      <w:r w:rsidR="00D715E3">
        <w:rPr>
          <w:rFonts w:ascii="Calibri" w:hAnsi="Calibri"/>
        </w:rPr>
        <w:t xml:space="preserve"> to compensate for their time and contribution and thus make </w:t>
      </w:r>
      <w:r w:rsidR="005C4241">
        <w:rPr>
          <w:rFonts w:ascii="Calibri" w:hAnsi="Calibri"/>
        </w:rPr>
        <w:t>p</w:t>
      </w:r>
      <w:r w:rsidR="00D715E3">
        <w:rPr>
          <w:rFonts w:ascii="Calibri" w:hAnsi="Calibri"/>
        </w:rPr>
        <w:t>articipation a revenue neutral experience.</w:t>
      </w:r>
    </w:p>
    <w:p w14:paraId="57925057" w14:textId="77777777" w:rsidR="00770C01" w:rsidRDefault="00770C01" w:rsidP="00770C01">
      <w:pPr>
        <w:pStyle w:val="ListParagraph"/>
        <w:rPr>
          <w:rFonts w:ascii="Calibri" w:hAnsi="Calibri"/>
          <w:b/>
        </w:rPr>
      </w:pPr>
    </w:p>
    <w:p w14:paraId="39861FFE" w14:textId="4BCBFAF7" w:rsidR="00770C01" w:rsidRPr="00770C01" w:rsidRDefault="00770C01" w:rsidP="00536264">
      <w:pPr>
        <w:pStyle w:val="ListParagraph"/>
        <w:numPr>
          <w:ilvl w:val="1"/>
          <w:numId w:val="3"/>
        </w:numPr>
        <w:jc w:val="both"/>
        <w:rPr>
          <w:rFonts w:ascii="Calibri" w:hAnsi="Calibri"/>
          <w:b/>
        </w:rPr>
      </w:pPr>
      <w:bookmarkStart w:id="219" w:name="deception"/>
      <w:r>
        <w:rPr>
          <w:rFonts w:ascii="Calibri" w:hAnsi="Calibri"/>
          <w:b/>
        </w:rPr>
        <w:t>Are you planning to use deception</w:t>
      </w:r>
      <w:bookmarkEnd w:id="219"/>
      <w:r>
        <w:rPr>
          <w:rFonts w:ascii="Calibri" w:hAnsi="Calibri"/>
          <w:b/>
        </w:rPr>
        <w:t>?</w:t>
      </w:r>
      <w:r>
        <w:rPr>
          <w:rFonts w:ascii="Calibri" w:hAnsi="Calibri"/>
        </w:rPr>
        <w:t xml:space="preserve"> </w:t>
      </w:r>
    </w:p>
    <w:p w14:paraId="6B67B5F0" w14:textId="77777777" w:rsidR="00770C01" w:rsidRPr="00770C01" w:rsidRDefault="00770C01" w:rsidP="00770C01">
      <w:pPr>
        <w:pStyle w:val="ListParagraph"/>
        <w:rPr>
          <w:rFonts w:ascii="Calibri" w:hAnsi="Calibri"/>
          <w:b/>
        </w:rPr>
      </w:pPr>
    </w:p>
    <w:p w14:paraId="496BE8BA" w14:textId="06404716" w:rsidR="00770C01" w:rsidRPr="00770C01" w:rsidRDefault="00770C01" w:rsidP="00770C01">
      <w:pPr>
        <w:pStyle w:val="ListParagraph"/>
        <w:numPr>
          <w:ilvl w:val="2"/>
          <w:numId w:val="3"/>
        </w:numPr>
        <w:jc w:val="both"/>
        <w:rPr>
          <w:rFonts w:ascii="Calibri" w:hAnsi="Calibri"/>
          <w:b/>
        </w:rPr>
      </w:pPr>
      <w:r>
        <w:rPr>
          <w:rFonts w:ascii="Calibri" w:hAnsi="Calibri"/>
          <w:b/>
        </w:rPr>
        <w:t xml:space="preserve">Unauthorised deception – </w:t>
      </w:r>
      <w:r>
        <w:rPr>
          <w:rFonts w:ascii="Calibri" w:hAnsi="Calibri"/>
        </w:rPr>
        <w:t xml:space="preserve">deliberately misleading </w:t>
      </w:r>
      <w:r w:rsidR="00464180">
        <w:rPr>
          <w:rFonts w:ascii="Calibri" w:hAnsi="Calibri"/>
        </w:rPr>
        <w:t>participants</w:t>
      </w:r>
      <w:r>
        <w:rPr>
          <w:rFonts w:ascii="Calibri" w:hAnsi="Calibri"/>
        </w:rPr>
        <w:t xml:space="preserve"> about the purpose of the research and/or procedures employed.</w:t>
      </w:r>
    </w:p>
    <w:p w14:paraId="6FC4352B" w14:textId="23554A2B" w:rsidR="00770C01" w:rsidRPr="00770C01" w:rsidRDefault="00770C01" w:rsidP="00770C01">
      <w:pPr>
        <w:pStyle w:val="ListParagraph"/>
        <w:numPr>
          <w:ilvl w:val="2"/>
          <w:numId w:val="3"/>
        </w:numPr>
        <w:jc w:val="both"/>
        <w:rPr>
          <w:rFonts w:ascii="Calibri" w:hAnsi="Calibri"/>
          <w:b/>
        </w:rPr>
      </w:pPr>
      <w:r>
        <w:rPr>
          <w:rFonts w:ascii="Calibri" w:hAnsi="Calibri"/>
          <w:b/>
        </w:rPr>
        <w:t xml:space="preserve">Authorised deception </w:t>
      </w:r>
      <w:r>
        <w:rPr>
          <w:rFonts w:ascii="Calibri" w:hAnsi="Calibri"/>
        </w:rPr>
        <w:t xml:space="preserve">(preferred) </w:t>
      </w:r>
      <w:r w:rsidR="00464180">
        <w:rPr>
          <w:rFonts w:ascii="Calibri" w:hAnsi="Calibri"/>
        </w:rPr>
        <w:t>participants</w:t>
      </w:r>
      <w:r>
        <w:rPr>
          <w:rFonts w:ascii="Calibri" w:hAnsi="Calibri"/>
        </w:rPr>
        <w:t xml:space="preserve"> are alerted to the use of deception in the research prior to the study and thus knowingly permit its use if they decide to participate.</w:t>
      </w:r>
    </w:p>
    <w:p w14:paraId="72A7DA41" w14:textId="77777777" w:rsidR="00770C01" w:rsidRDefault="00770C01" w:rsidP="00770C01">
      <w:pPr>
        <w:pStyle w:val="ListParagraph"/>
        <w:ind w:left="2160"/>
        <w:jc w:val="both"/>
        <w:rPr>
          <w:rFonts w:ascii="Calibri" w:hAnsi="Calibri"/>
          <w:b/>
        </w:rPr>
      </w:pPr>
    </w:p>
    <w:p w14:paraId="6667A2A4" w14:textId="360A8583" w:rsidR="00770C01" w:rsidRDefault="00770C01" w:rsidP="00770C01">
      <w:pPr>
        <w:pStyle w:val="ListParagraph"/>
        <w:ind w:left="2160"/>
        <w:jc w:val="both"/>
        <w:rPr>
          <w:rFonts w:ascii="Calibri" w:hAnsi="Calibri"/>
        </w:rPr>
      </w:pPr>
      <w:r w:rsidRPr="00770C01">
        <w:rPr>
          <w:rFonts w:ascii="Calibri" w:hAnsi="Calibri"/>
        </w:rPr>
        <w:t>Rationale MUST be given in</w:t>
      </w:r>
      <w:r>
        <w:rPr>
          <w:rFonts w:ascii="Calibri" w:hAnsi="Calibri"/>
        </w:rPr>
        <w:t xml:space="preserve"> project description explaining why deception is to be used. Once all testing is complete all </w:t>
      </w:r>
      <w:r w:rsidR="00464180">
        <w:rPr>
          <w:rFonts w:ascii="Calibri" w:hAnsi="Calibri"/>
        </w:rPr>
        <w:t>participants</w:t>
      </w:r>
      <w:r>
        <w:rPr>
          <w:rFonts w:ascii="Calibri" w:hAnsi="Calibri"/>
        </w:rPr>
        <w:t xml:space="preserve"> must be debriefed revealing the deception and the true intentions of the study.</w:t>
      </w:r>
    </w:p>
    <w:p w14:paraId="7CF79C40" w14:textId="77777777" w:rsidR="005C4241" w:rsidRDefault="005C4241" w:rsidP="00770C01">
      <w:pPr>
        <w:pStyle w:val="ListParagraph"/>
        <w:ind w:left="2160"/>
        <w:jc w:val="both"/>
        <w:rPr>
          <w:rFonts w:ascii="Calibri" w:hAnsi="Calibri"/>
        </w:rPr>
      </w:pPr>
    </w:p>
    <w:p w14:paraId="48FF159F" w14:textId="67A6F785" w:rsidR="00770C01" w:rsidRPr="00DB4841" w:rsidRDefault="00770C01" w:rsidP="00536264">
      <w:pPr>
        <w:pStyle w:val="ListParagraph"/>
        <w:numPr>
          <w:ilvl w:val="1"/>
          <w:numId w:val="3"/>
        </w:numPr>
        <w:jc w:val="both"/>
        <w:rPr>
          <w:rFonts w:ascii="Calibri" w:hAnsi="Calibri"/>
          <w:b/>
        </w:rPr>
      </w:pPr>
      <w:bookmarkStart w:id="220" w:name="standingatwork"/>
      <w:r>
        <w:rPr>
          <w:rFonts w:ascii="Calibri" w:hAnsi="Calibri"/>
          <w:b/>
        </w:rPr>
        <w:lastRenderedPageBreak/>
        <w:t xml:space="preserve">Will your results affect the </w:t>
      </w:r>
      <w:r w:rsidR="00464180">
        <w:rPr>
          <w:rFonts w:ascii="Calibri" w:hAnsi="Calibri"/>
          <w:b/>
        </w:rPr>
        <w:t>participants</w:t>
      </w:r>
      <w:r>
        <w:rPr>
          <w:rFonts w:ascii="Calibri" w:hAnsi="Calibri"/>
          <w:b/>
        </w:rPr>
        <w:t xml:space="preserve">’ standing at work or </w:t>
      </w:r>
      <w:r w:rsidR="002B3E1F">
        <w:rPr>
          <w:rFonts w:ascii="Calibri" w:hAnsi="Calibri"/>
          <w:b/>
        </w:rPr>
        <w:t>U</w:t>
      </w:r>
      <w:r>
        <w:rPr>
          <w:rFonts w:ascii="Calibri" w:hAnsi="Calibri"/>
          <w:b/>
        </w:rPr>
        <w:t>niversity?</w:t>
      </w:r>
      <w:r w:rsidR="00E63C73">
        <w:rPr>
          <w:rFonts w:ascii="Calibri" w:hAnsi="Calibri"/>
          <w:b/>
        </w:rPr>
        <w:t xml:space="preserve"> </w:t>
      </w:r>
      <w:bookmarkEnd w:id="220"/>
      <w:r w:rsidR="00E63C73">
        <w:rPr>
          <w:rFonts w:ascii="Calibri" w:hAnsi="Calibri"/>
        </w:rPr>
        <w:t xml:space="preserve">This should always be ‘No’ as any research that may affect a </w:t>
      </w:r>
      <w:r w:rsidR="00464180">
        <w:rPr>
          <w:rFonts w:ascii="Calibri" w:hAnsi="Calibri"/>
        </w:rPr>
        <w:t>p</w:t>
      </w:r>
      <w:r w:rsidR="005C4241">
        <w:rPr>
          <w:rFonts w:ascii="Calibri" w:hAnsi="Calibri"/>
        </w:rPr>
        <w:t>articipant</w:t>
      </w:r>
      <w:r w:rsidR="00E63C73">
        <w:rPr>
          <w:rFonts w:ascii="Calibri" w:hAnsi="Calibri"/>
        </w:rPr>
        <w:t xml:space="preserve">’s standing at work or </w:t>
      </w:r>
      <w:r w:rsidR="00330584">
        <w:rPr>
          <w:rFonts w:ascii="Calibri" w:hAnsi="Calibri"/>
        </w:rPr>
        <w:t>U</w:t>
      </w:r>
      <w:r w:rsidR="00E63C73">
        <w:rPr>
          <w:rFonts w:ascii="Calibri" w:hAnsi="Calibri"/>
        </w:rPr>
        <w:t xml:space="preserve">niversity will not receive ethical approval. </w:t>
      </w:r>
    </w:p>
    <w:p w14:paraId="048D5E24" w14:textId="1BB4A5FD" w:rsidR="00DB4841" w:rsidRDefault="00DB4841">
      <w:pPr>
        <w:rPr>
          <w:rFonts w:ascii="Calibri" w:hAnsi="Calibri"/>
          <w:b/>
        </w:rPr>
      </w:pPr>
    </w:p>
    <w:p w14:paraId="0CF6A8D7" w14:textId="3F0FC1DC" w:rsidR="00DB4841" w:rsidRPr="00487A14" w:rsidRDefault="00DB4841" w:rsidP="007B089F">
      <w:pPr>
        <w:pStyle w:val="ListParagraph"/>
        <w:numPr>
          <w:ilvl w:val="1"/>
          <w:numId w:val="3"/>
        </w:numPr>
        <w:rPr>
          <w:rStyle w:val="Hyperlink"/>
          <w:rFonts w:ascii="Calibri" w:hAnsi="Calibri"/>
          <w:b/>
          <w:color w:val="auto"/>
          <w:u w:val="none"/>
        </w:rPr>
      </w:pPr>
      <w:bookmarkStart w:id="221" w:name="photographicconsent"/>
      <w:r w:rsidRPr="00487A14">
        <w:rPr>
          <w:rFonts w:ascii="Calibri" w:hAnsi="Calibri"/>
          <w:b/>
        </w:rPr>
        <w:t xml:space="preserve">Are you planning to photograph, video or take audio recordings </w:t>
      </w:r>
      <w:bookmarkEnd w:id="221"/>
      <w:r w:rsidR="00487A14" w:rsidRPr="00487A14">
        <w:rPr>
          <w:rFonts w:ascii="Calibri" w:hAnsi="Calibri"/>
          <w:b/>
        </w:rPr>
        <w:t>of</w:t>
      </w:r>
      <w:r w:rsidRPr="00487A14">
        <w:rPr>
          <w:rFonts w:ascii="Calibri" w:hAnsi="Calibri"/>
          <w:b/>
        </w:rPr>
        <w:t xml:space="preserve"> your participants? </w:t>
      </w:r>
      <w:r w:rsidRPr="00487A14">
        <w:rPr>
          <w:rFonts w:ascii="Calibri" w:hAnsi="Calibri"/>
        </w:rPr>
        <w:t xml:space="preserve"> </w:t>
      </w:r>
      <w:r w:rsidR="00487A14" w:rsidRPr="00487A14">
        <w:rPr>
          <w:rFonts w:ascii="Calibri" w:hAnsi="Calibri"/>
        </w:rPr>
        <w:t>For participants over the age of 18 please use the template found in this document (also available from the Faculty Ethics Moodle page). Additional consent from parents/guardians will be needed for participants under the age of 18. Please see your supervisor for additional information regarding the recording of minors and vulnerable participants.</w:t>
      </w:r>
    </w:p>
    <w:p w14:paraId="034572A5" w14:textId="77777777" w:rsidR="005F6971" w:rsidRPr="00487A14" w:rsidRDefault="005F6971" w:rsidP="005F6971">
      <w:pPr>
        <w:pStyle w:val="ListParagraph"/>
        <w:rPr>
          <w:rFonts w:ascii="Calibri" w:hAnsi="Calibri"/>
          <w:b/>
        </w:rPr>
      </w:pPr>
    </w:p>
    <w:p w14:paraId="6FB16390" w14:textId="13F284D3" w:rsidR="005F6971" w:rsidRPr="00487A14" w:rsidRDefault="00487A14" w:rsidP="005F6971">
      <w:pPr>
        <w:pStyle w:val="ListParagraph"/>
        <w:ind w:left="1440"/>
        <w:rPr>
          <w:rFonts w:ascii="Calibri" w:hAnsi="Calibri"/>
          <w:b/>
        </w:rPr>
      </w:pPr>
      <w:r w:rsidRPr="00487A14">
        <w:rPr>
          <w:rFonts w:ascii="Calibri" w:hAnsi="Calibri"/>
        </w:rPr>
        <w:t>A</w:t>
      </w:r>
      <w:r w:rsidR="005F6971" w:rsidRPr="00487A14">
        <w:rPr>
          <w:rFonts w:ascii="Calibri" w:hAnsi="Calibri"/>
        </w:rPr>
        <w:t>lthough a separate form must be completed for each participant you are only required to submit your template to the Committee.</w:t>
      </w:r>
    </w:p>
    <w:p w14:paraId="0B5C4F68" w14:textId="5E9476C7" w:rsidR="00056CD1" w:rsidRDefault="00056CD1">
      <w:pPr>
        <w:rPr>
          <w:rFonts w:ascii="Calibri" w:hAnsi="Calibri"/>
          <w:b/>
        </w:rPr>
      </w:pPr>
    </w:p>
    <w:p w14:paraId="7489F709" w14:textId="0077C8E8" w:rsidR="00536264" w:rsidRPr="005E47A6" w:rsidRDefault="00536264" w:rsidP="00536264">
      <w:pPr>
        <w:pStyle w:val="ListParagraph"/>
        <w:numPr>
          <w:ilvl w:val="0"/>
          <w:numId w:val="3"/>
        </w:numPr>
        <w:jc w:val="both"/>
        <w:rPr>
          <w:rFonts w:ascii="Calibri" w:hAnsi="Calibri"/>
          <w:b/>
        </w:rPr>
      </w:pPr>
      <w:bookmarkStart w:id="222" w:name="q8"/>
      <w:r w:rsidRPr="005E47A6">
        <w:rPr>
          <w:rFonts w:ascii="Calibri" w:hAnsi="Calibri"/>
          <w:b/>
        </w:rPr>
        <w:t xml:space="preserve">How do you intend </w:t>
      </w:r>
      <w:bookmarkEnd w:id="222"/>
      <w:r w:rsidRPr="005E47A6">
        <w:rPr>
          <w:rFonts w:ascii="Calibri" w:hAnsi="Calibri"/>
          <w:b/>
        </w:rPr>
        <w:t>to manage the ethical issues raised in Question 8, including informed consent?</w:t>
      </w:r>
      <w:r w:rsidR="00387100">
        <w:rPr>
          <w:rFonts w:ascii="Calibri" w:hAnsi="Calibri"/>
          <w:b/>
        </w:rPr>
        <w:t xml:space="preserve"> </w:t>
      </w:r>
      <w:r w:rsidR="00EE097C">
        <w:rPr>
          <w:rFonts w:ascii="Calibri" w:hAnsi="Calibri"/>
          <w:b/>
        </w:rPr>
        <w:t xml:space="preserve"> </w:t>
      </w:r>
      <w:r w:rsidR="00EE097C">
        <w:rPr>
          <w:rFonts w:ascii="Calibri" w:hAnsi="Calibri"/>
        </w:rPr>
        <w:t xml:space="preserve">Be specific. If you are involved in primary data collection there will always be ethical issues that need addressing even if your </w:t>
      </w:r>
      <w:r w:rsidR="00464180">
        <w:rPr>
          <w:rFonts w:ascii="Calibri" w:hAnsi="Calibri"/>
        </w:rPr>
        <w:t>participants</w:t>
      </w:r>
      <w:r w:rsidR="00EE097C">
        <w:rPr>
          <w:rFonts w:ascii="Calibri" w:hAnsi="Calibri"/>
        </w:rPr>
        <w:t xml:space="preserve"> are completing an online questionnaire and you never meet them. Each question you answer ‘Yes’ to in Question 8 needs addressing and should be answered clearly and concisely.</w:t>
      </w:r>
      <w:r w:rsidR="004D7F1B">
        <w:rPr>
          <w:rFonts w:ascii="Calibri" w:hAnsi="Calibri"/>
        </w:rPr>
        <w:t xml:space="preserve"> Participant informed consent (managed using a participant information sheet, telling the participant what they are consenting to, and a consent form recording consent) and the right to withdraw (detailed here, on the participant information sheet and on the consent form) need addressing specifically in this section. Participants need to be told at what point (if any) withdrawal is no longer possible and if they wish to withdraw, how they do this.</w:t>
      </w:r>
    </w:p>
    <w:p w14:paraId="06E52765" w14:textId="77777777" w:rsidR="004963C5" w:rsidRDefault="004963C5" w:rsidP="004963C5">
      <w:pPr>
        <w:pStyle w:val="ListParagraph"/>
        <w:jc w:val="both"/>
        <w:rPr>
          <w:rFonts w:ascii="Calibri" w:hAnsi="Calibri"/>
        </w:rPr>
      </w:pPr>
    </w:p>
    <w:p w14:paraId="3FB2E693" w14:textId="7A9E24BD" w:rsidR="00536264" w:rsidRPr="005E47A6" w:rsidRDefault="00536264" w:rsidP="00536264">
      <w:pPr>
        <w:pStyle w:val="ListParagraph"/>
        <w:numPr>
          <w:ilvl w:val="0"/>
          <w:numId w:val="3"/>
        </w:numPr>
        <w:jc w:val="both"/>
        <w:rPr>
          <w:rFonts w:ascii="Calibri" w:hAnsi="Calibri"/>
          <w:b/>
        </w:rPr>
      </w:pPr>
      <w:bookmarkStart w:id="223" w:name="confidentiality"/>
      <w:r w:rsidRPr="005E47A6">
        <w:rPr>
          <w:rFonts w:ascii="Calibri" w:hAnsi="Calibri"/>
          <w:b/>
        </w:rPr>
        <w:t xml:space="preserve">How will you manage </w:t>
      </w:r>
      <w:r w:rsidR="00464180">
        <w:rPr>
          <w:rFonts w:ascii="Calibri" w:hAnsi="Calibri"/>
          <w:b/>
        </w:rPr>
        <w:t>p</w:t>
      </w:r>
      <w:r w:rsidR="005C4241">
        <w:rPr>
          <w:rFonts w:ascii="Calibri" w:hAnsi="Calibri"/>
          <w:b/>
        </w:rPr>
        <w:t>articipant</w:t>
      </w:r>
      <w:r w:rsidRPr="005E47A6">
        <w:rPr>
          <w:rFonts w:ascii="Calibri" w:hAnsi="Calibri"/>
          <w:b/>
        </w:rPr>
        <w:t xml:space="preserve"> confidentiality</w:t>
      </w:r>
      <w:bookmarkEnd w:id="223"/>
      <w:r w:rsidRPr="005E47A6">
        <w:rPr>
          <w:rFonts w:ascii="Calibri" w:hAnsi="Calibri"/>
          <w:b/>
        </w:rPr>
        <w:t>?</w:t>
      </w:r>
      <w:r w:rsidR="00EE097C">
        <w:rPr>
          <w:rFonts w:ascii="Calibri" w:hAnsi="Calibri"/>
        </w:rPr>
        <w:t xml:space="preserve"> Even if you are collecting data anonymously electronic data must be stored in encrypted/password protected files. </w:t>
      </w:r>
      <w:r w:rsidR="005C4241">
        <w:rPr>
          <w:rFonts w:ascii="Calibri" w:hAnsi="Calibri"/>
        </w:rPr>
        <w:t>Participant</w:t>
      </w:r>
      <w:r w:rsidR="00EE097C">
        <w:rPr>
          <w:rFonts w:ascii="Calibri" w:hAnsi="Calibri"/>
        </w:rPr>
        <w:t xml:space="preserve"> consent forms should be separated from data</w:t>
      </w:r>
      <w:r w:rsidR="00D44EFF">
        <w:rPr>
          <w:rFonts w:ascii="Calibri" w:hAnsi="Calibri"/>
        </w:rPr>
        <w:t>,</w:t>
      </w:r>
      <w:r w:rsidR="00EE097C">
        <w:rPr>
          <w:rFonts w:ascii="Calibri" w:hAnsi="Calibri"/>
        </w:rPr>
        <w:t xml:space="preserve"> and hard copies stored in locked cabinets. </w:t>
      </w:r>
      <w:r w:rsidR="00D44EFF">
        <w:rPr>
          <w:rFonts w:ascii="Calibri" w:hAnsi="Calibri"/>
        </w:rPr>
        <w:t>Data should not be kept any longer than necessary and once the project is complete, all files (electronic and hard copies) must be disposed of in a secure manner.</w:t>
      </w:r>
    </w:p>
    <w:p w14:paraId="2025104E" w14:textId="77777777" w:rsidR="004963C5" w:rsidRDefault="004963C5" w:rsidP="004963C5">
      <w:pPr>
        <w:pStyle w:val="ListParagraph"/>
        <w:jc w:val="both"/>
        <w:rPr>
          <w:rFonts w:ascii="Calibri" w:hAnsi="Calibri"/>
        </w:rPr>
      </w:pPr>
    </w:p>
    <w:p w14:paraId="0ABAD32E" w14:textId="6B27E45C" w:rsidR="004D7F1B" w:rsidRPr="004D7F1B" w:rsidRDefault="00536264" w:rsidP="004D7F1B">
      <w:pPr>
        <w:pStyle w:val="ListParagraph"/>
        <w:numPr>
          <w:ilvl w:val="0"/>
          <w:numId w:val="3"/>
        </w:numPr>
        <w:jc w:val="both"/>
        <w:rPr>
          <w:rFonts w:ascii="Calibri" w:hAnsi="Calibri"/>
        </w:rPr>
      </w:pPr>
      <w:bookmarkStart w:id="224" w:name="humantissueact"/>
      <w:r w:rsidRPr="005E47A6">
        <w:rPr>
          <w:rFonts w:ascii="Calibri" w:hAnsi="Calibri"/>
          <w:b/>
        </w:rPr>
        <w:t>How will you manage the collection</w:t>
      </w:r>
      <w:r w:rsidR="006D7007">
        <w:rPr>
          <w:rFonts w:ascii="Calibri" w:hAnsi="Calibri"/>
          <w:b/>
        </w:rPr>
        <w:t xml:space="preserve">, </w:t>
      </w:r>
      <w:r w:rsidRPr="005E47A6">
        <w:rPr>
          <w:rFonts w:ascii="Calibri" w:hAnsi="Calibri"/>
          <w:b/>
        </w:rPr>
        <w:t>storage</w:t>
      </w:r>
      <w:r w:rsidR="006D7007">
        <w:rPr>
          <w:rFonts w:ascii="Calibri" w:hAnsi="Calibri"/>
          <w:b/>
        </w:rPr>
        <w:t xml:space="preserve"> and </w:t>
      </w:r>
      <w:bookmarkEnd w:id="224"/>
      <w:r w:rsidR="006D7007">
        <w:rPr>
          <w:rFonts w:ascii="Calibri" w:hAnsi="Calibri"/>
          <w:b/>
        </w:rPr>
        <w:t>disposal</w:t>
      </w:r>
      <w:r w:rsidRPr="005E47A6">
        <w:rPr>
          <w:rFonts w:ascii="Calibri" w:hAnsi="Calibri"/>
          <w:b/>
        </w:rPr>
        <w:t xml:space="preserve"> of tissues as regulated by the H</w:t>
      </w:r>
      <w:r w:rsidR="006D7007">
        <w:rPr>
          <w:rFonts w:ascii="Calibri" w:hAnsi="Calibri"/>
          <w:b/>
        </w:rPr>
        <w:t xml:space="preserve">uman </w:t>
      </w:r>
      <w:r w:rsidRPr="005E47A6">
        <w:rPr>
          <w:rFonts w:ascii="Calibri" w:hAnsi="Calibri"/>
          <w:b/>
        </w:rPr>
        <w:t>T</w:t>
      </w:r>
      <w:r w:rsidR="006D7007">
        <w:rPr>
          <w:rFonts w:ascii="Calibri" w:hAnsi="Calibri"/>
          <w:b/>
        </w:rPr>
        <w:t xml:space="preserve">issues </w:t>
      </w:r>
      <w:r w:rsidRPr="005E47A6">
        <w:rPr>
          <w:rFonts w:ascii="Calibri" w:hAnsi="Calibri"/>
          <w:b/>
        </w:rPr>
        <w:t>A</w:t>
      </w:r>
      <w:r w:rsidR="006D7007">
        <w:rPr>
          <w:rFonts w:ascii="Calibri" w:hAnsi="Calibri"/>
          <w:b/>
        </w:rPr>
        <w:t>ct (2004)</w:t>
      </w:r>
      <w:r w:rsidRPr="005E47A6">
        <w:rPr>
          <w:rFonts w:ascii="Calibri" w:hAnsi="Calibri"/>
          <w:b/>
        </w:rPr>
        <w:t>?</w:t>
      </w:r>
      <w:r w:rsidR="00E110CE">
        <w:rPr>
          <w:rFonts w:ascii="Calibri" w:hAnsi="Calibri"/>
          <w:b/>
        </w:rPr>
        <w:t xml:space="preserve"> </w:t>
      </w:r>
      <w:r w:rsidR="004D7F1B" w:rsidRPr="004D7F1B">
        <w:rPr>
          <w:rFonts w:ascii="Calibri" w:hAnsi="Calibri"/>
        </w:rPr>
        <w:t xml:space="preserve">Adhering to the Human Tissue Authority legislation is a legal requirement as we as a matter of following internal governance. Please see the </w:t>
      </w:r>
      <w:hyperlink r:id="rId21" w:history="1">
        <w:r w:rsidR="004D7F1B" w:rsidRPr="004D7F1B">
          <w:rPr>
            <w:rStyle w:val="Hyperlink"/>
            <w:rFonts w:ascii="Calibri" w:hAnsi="Calibri"/>
          </w:rPr>
          <w:t>University</w:t>
        </w:r>
        <w:r w:rsidR="004D7F1B" w:rsidRPr="004D7F1B">
          <w:rPr>
            <w:rStyle w:val="Hyperlink"/>
            <w:rFonts w:ascii="Calibri" w:hAnsi="Calibri"/>
          </w:rPr>
          <w:t xml:space="preserve"> </w:t>
        </w:r>
        <w:r w:rsidR="004D7F1B" w:rsidRPr="004D7F1B">
          <w:rPr>
            <w:rStyle w:val="Hyperlink"/>
            <w:rFonts w:ascii="Calibri" w:hAnsi="Calibri"/>
          </w:rPr>
          <w:t>blood policy</w:t>
        </w:r>
      </w:hyperlink>
      <w:r w:rsidR="004D7F1B" w:rsidRPr="004D7F1B">
        <w:rPr>
          <w:rFonts w:ascii="Calibri" w:hAnsi="Calibri"/>
        </w:rPr>
        <w:t xml:space="preserve"> and the </w:t>
      </w:r>
      <w:hyperlink r:id="rId22" w:history="1">
        <w:r w:rsidR="004D7F1B" w:rsidRPr="004D7F1B">
          <w:rPr>
            <w:rStyle w:val="Hyperlink"/>
            <w:rFonts w:ascii="Calibri" w:hAnsi="Calibri"/>
          </w:rPr>
          <w:t>H</w:t>
        </w:r>
        <w:r w:rsidR="004D7F1B" w:rsidRPr="004D7F1B">
          <w:rPr>
            <w:rStyle w:val="Hyperlink"/>
            <w:rFonts w:ascii="Calibri" w:hAnsi="Calibri"/>
          </w:rPr>
          <w:t>u</w:t>
        </w:r>
        <w:r w:rsidR="004D7F1B" w:rsidRPr="004D7F1B">
          <w:rPr>
            <w:rStyle w:val="Hyperlink"/>
            <w:rFonts w:ascii="Calibri" w:hAnsi="Calibri"/>
          </w:rPr>
          <w:t xml:space="preserve">man Tissue Authority </w:t>
        </w:r>
      </w:hyperlink>
      <w:r w:rsidR="004D7F1B" w:rsidRPr="004D7F1B">
        <w:rPr>
          <w:rFonts w:ascii="Calibri" w:hAnsi="Calibri"/>
        </w:rPr>
        <w:t xml:space="preserve"> website for more information.</w:t>
      </w:r>
    </w:p>
    <w:p w14:paraId="7824262C" w14:textId="77777777" w:rsidR="004D7F1B" w:rsidRPr="004D7F1B" w:rsidRDefault="004D7F1B" w:rsidP="004D7F1B">
      <w:pPr>
        <w:jc w:val="both"/>
        <w:rPr>
          <w:rFonts w:ascii="Calibri" w:hAnsi="Calibri"/>
        </w:rPr>
      </w:pPr>
    </w:p>
    <w:p w14:paraId="4E596EE7" w14:textId="7B1E606E" w:rsidR="00536264" w:rsidRDefault="00A15922" w:rsidP="00536264">
      <w:pPr>
        <w:pStyle w:val="ListParagraph"/>
        <w:numPr>
          <w:ilvl w:val="0"/>
          <w:numId w:val="3"/>
        </w:numPr>
        <w:jc w:val="both"/>
        <w:rPr>
          <w:rFonts w:ascii="Calibri" w:hAnsi="Calibri"/>
          <w:b/>
        </w:rPr>
      </w:pPr>
      <w:bookmarkStart w:id="225" w:name="attachments"/>
      <w:r w:rsidRPr="005E47A6">
        <w:rPr>
          <w:rFonts w:ascii="Calibri" w:hAnsi="Calibri"/>
          <w:b/>
        </w:rPr>
        <w:t>Attachments</w:t>
      </w:r>
      <w:r w:rsidR="00133359">
        <w:rPr>
          <w:rFonts w:ascii="Calibri" w:hAnsi="Calibri"/>
          <w:b/>
        </w:rPr>
        <w:t>.</w:t>
      </w:r>
      <w:bookmarkEnd w:id="225"/>
      <w:r w:rsidR="00133359">
        <w:rPr>
          <w:rFonts w:ascii="Calibri" w:hAnsi="Calibri"/>
          <w:b/>
        </w:rPr>
        <w:t xml:space="preserve"> </w:t>
      </w:r>
      <w:r w:rsidR="00133359">
        <w:rPr>
          <w:rFonts w:ascii="Calibri" w:hAnsi="Calibri"/>
        </w:rPr>
        <w:t xml:space="preserve">Your </w:t>
      </w:r>
      <w:r w:rsidR="00464180">
        <w:rPr>
          <w:rFonts w:ascii="Calibri" w:hAnsi="Calibri"/>
        </w:rPr>
        <w:t>p</w:t>
      </w:r>
      <w:r w:rsidR="005C4241">
        <w:rPr>
          <w:rFonts w:ascii="Calibri" w:hAnsi="Calibri"/>
        </w:rPr>
        <w:t>articipant</w:t>
      </w:r>
      <w:r w:rsidR="00133359">
        <w:rPr>
          <w:rFonts w:ascii="Calibri" w:hAnsi="Calibri"/>
        </w:rPr>
        <w:t xml:space="preserve"> information sheet, consent form, questionnaire, advert and consent from external establishment (if applicable) MUST be attached to your application. If you are conducting an online survey please print out</w:t>
      </w:r>
      <w:r w:rsidR="003D681B">
        <w:rPr>
          <w:rFonts w:ascii="Calibri" w:hAnsi="Calibri"/>
        </w:rPr>
        <w:t xml:space="preserve"> your form</w:t>
      </w:r>
      <w:r w:rsidR="00133359">
        <w:rPr>
          <w:rFonts w:ascii="Calibri" w:hAnsi="Calibri"/>
        </w:rPr>
        <w:t>, including your first two screens containing all of the necessary information from the information sheet and consent form.</w:t>
      </w:r>
    </w:p>
    <w:p w14:paraId="1E63C48D" w14:textId="77777777" w:rsidR="004963C5" w:rsidRDefault="004963C5" w:rsidP="004963C5">
      <w:pPr>
        <w:pStyle w:val="ListParagraph"/>
        <w:jc w:val="both"/>
        <w:rPr>
          <w:rFonts w:ascii="Calibri" w:hAnsi="Calibri"/>
        </w:rPr>
      </w:pPr>
    </w:p>
    <w:p w14:paraId="43BC58DE" w14:textId="32B8B7A5" w:rsidR="00A15922" w:rsidRPr="005E47A6" w:rsidRDefault="00A15922" w:rsidP="00A15922">
      <w:pPr>
        <w:pStyle w:val="ListParagraph"/>
        <w:numPr>
          <w:ilvl w:val="0"/>
          <w:numId w:val="3"/>
        </w:numPr>
        <w:jc w:val="both"/>
        <w:rPr>
          <w:rFonts w:ascii="Calibri" w:hAnsi="Calibri"/>
          <w:b/>
        </w:rPr>
      </w:pPr>
      <w:bookmarkStart w:id="226" w:name="signatures2"/>
      <w:r w:rsidRPr="005E47A6">
        <w:rPr>
          <w:rFonts w:ascii="Calibri" w:hAnsi="Calibri"/>
          <w:b/>
        </w:rPr>
        <w:t>Signatures</w:t>
      </w:r>
      <w:r w:rsidR="00D876E4">
        <w:rPr>
          <w:rFonts w:ascii="Calibri" w:hAnsi="Calibri"/>
          <w:b/>
        </w:rPr>
        <w:t>.</w:t>
      </w:r>
      <w:bookmarkEnd w:id="226"/>
      <w:r w:rsidR="00D876E4">
        <w:rPr>
          <w:rFonts w:ascii="Calibri" w:hAnsi="Calibri"/>
          <w:b/>
        </w:rPr>
        <w:t xml:space="preserve"> </w:t>
      </w:r>
      <w:r w:rsidR="004D7F1B">
        <w:rPr>
          <w:rFonts w:ascii="Calibri" w:hAnsi="Calibri"/>
          <w:b/>
        </w:rPr>
        <w:t>E</w:t>
      </w:r>
      <w:r w:rsidR="00D876E4" w:rsidRPr="00D876E4">
        <w:rPr>
          <w:rFonts w:ascii="Calibri" w:hAnsi="Calibri"/>
        </w:rPr>
        <w:t>lectronic</w:t>
      </w:r>
      <w:r w:rsidR="00D876E4">
        <w:rPr>
          <w:rFonts w:ascii="Calibri" w:hAnsi="Calibri"/>
          <w:b/>
        </w:rPr>
        <w:t xml:space="preserve"> </w:t>
      </w:r>
      <w:r w:rsidR="004D7F1B">
        <w:rPr>
          <w:rFonts w:ascii="Calibri" w:hAnsi="Calibri"/>
          <w:b/>
        </w:rPr>
        <w:t xml:space="preserve">signatures </w:t>
      </w:r>
      <w:r w:rsidR="00D876E4">
        <w:rPr>
          <w:rFonts w:ascii="Calibri" w:hAnsi="Calibri"/>
        </w:rPr>
        <w:t xml:space="preserve">are accepted at this time. </w:t>
      </w:r>
      <w:r w:rsidR="00201FE2">
        <w:rPr>
          <w:rFonts w:ascii="Calibri" w:hAnsi="Calibri"/>
        </w:rPr>
        <w:t>These could be in an email from your supervisor signalling their approval for the form to be submitted.</w:t>
      </w:r>
    </w:p>
    <w:p w14:paraId="74782265" w14:textId="77777777" w:rsidR="004963C5" w:rsidRDefault="004963C5" w:rsidP="004963C5">
      <w:pPr>
        <w:pStyle w:val="ListParagraph"/>
        <w:jc w:val="both"/>
        <w:rPr>
          <w:rFonts w:ascii="Calibri" w:hAnsi="Calibri"/>
        </w:rPr>
      </w:pPr>
    </w:p>
    <w:p w14:paraId="42A85EA3" w14:textId="06EBC14D" w:rsidR="00D876E4" w:rsidRDefault="005C4241" w:rsidP="008A58FE">
      <w:pPr>
        <w:pStyle w:val="ListParagraph"/>
        <w:numPr>
          <w:ilvl w:val="0"/>
          <w:numId w:val="3"/>
        </w:numPr>
        <w:jc w:val="both"/>
        <w:rPr>
          <w:rFonts w:ascii="Calibri" w:hAnsi="Calibri"/>
        </w:rPr>
      </w:pPr>
      <w:bookmarkStart w:id="227" w:name="participantconsent2"/>
      <w:r>
        <w:rPr>
          <w:rFonts w:ascii="Calibri" w:hAnsi="Calibri"/>
          <w:b/>
        </w:rPr>
        <w:t>Participant</w:t>
      </w:r>
      <w:r w:rsidR="00A15922" w:rsidRPr="00D876E4">
        <w:rPr>
          <w:rFonts w:ascii="Calibri" w:hAnsi="Calibri"/>
          <w:b/>
        </w:rPr>
        <w:t xml:space="preserve"> Consent Form</w:t>
      </w:r>
      <w:bookmarkEnd w:id="227"/>
      <w:r w:rsidR="00D876E4" w:rsidRPr="00D876E4">
        <w:rPr>
          <w:rFonts w:ascii="Calibri" w:hAnsi="Calibri"/>
          <w:b/>
        </w:rPr>
        <w:t xml:space="preserve">. </w:t>
      </w:r>
      <w:r w:rsidR="00F520B2" w:rsidRPr="00D876E4">
        <w:rPr>
          <w:rFonts w:ascii="Calibri" w:hAnsi="Calibri"/>
        </w:rPr>
        <w:t>This MUST be completed and include both the researcher and supervisors’ UNIVERS</w:t>
      </w:r>
      <w:r>
        <w:rPr>
          <w:rFonts w:ascii="Calibri" w:hAnsi="Calibri"/>
        </w:rPr>
        <w:t>I</w:t>
      </w:r>
      <w:r w:rsidR="00F520B2" w:rsidRPr="00D876E4">
        <w:rPr>
          <w:rFonts w:ascii="Calibri" w:hAnsi="Calibri"/>
        </w:rPr>
        <w:t>TY telephone/email address</w:t>
      </w:r>
      <w:r w:rsidR="00D876E4">
        <w:rPr>
          <w:rFonts w:ascii="Calibri" w:hAnsi="Calibri"/>
        </w:rPr>
        <w:t>es only;</w:t>
      </w:r>
      <w:r w:rsidR="002B3E1F">
        <w:rPr>
          <w:rFonts w:ascii="Calibri" w:hAnsi="Calibri"/>
        </w:rPr>
        <w:t xml:space="preserve"> </w:t>
      </w:r>
      <w:r w:rsidR="00D876E4">
        <w:rPr>
          <w:rFonts w:ascii="Calibri" w:hAnsi="Calibri"/>
        </w:rPr>
        <w:t xml:space="preserve">personal email addresses and mobile phone numbers should not be included (this is to protect the rights of the researcher). </w:t>
      </w:r>
    </w:p>
    <w:p w14:paraId="442915DD" w14:textId="77777777" w:rsidR="00D876E4" w:rsidRPr="00D876E4" w:rsidRDefault="00D876E4" w:rsidP="00D876E4">
      <w:pPr>
        <w:pStyle w:val="ListParagraph"/>
        <w:rPr>
          <w:rFonts w:ascii="Calibri" w:hAnsi="Calibri"/>
        </w:rPr>
      </w:pPr>
    </w:p>
    <w:p w14:paraId="768CE051" w14:textId="6B50031B" w:rsidR="00D876E4" w:rsidRDefault="00D876E4" w:rsidP="00D876E4">
      <w:pPr>
        <w:pStyle w:val="ListParagraph"/>
        <w:jc w:val="both"/>
        <w:rPr>
          <w:rFonts w:ascii="Calibri" w:hAnsi="Calibri"/>
        </w:rPr>
      </w:pPr>
      <w:r>
        <w:rPr>
          <w:rFonts w:ascii="Calibri" w:hAnsi="Calibri"/>
        </w:rPr>
        <w:t xml:space="preserve">IF YOUR </w:t>
      </w:r>
      <w:r w:rsidR="00464180">
        <w:rPr>
          <w:rFonts w:ascii="Calibri" w:hAnsi="Calibri"/>
        </w:rPr>
        <w:t>PARTICIPANTS</w:t>
      </w:r>
      <w:r>
        <w:rPr>
          <w:rFonts w:ascii="Calibri" w:hAnsi="Calibri"/>
        </w:rPr>
        <w:t xml:space="preserve"> ARE OVER THE AGE </w:t>
      </w:r>
      <w:r w:rsidR="002B3E1F">
        <w:rPr>
          <w:rFonts w:ascii="Calibri" w:hAnsi="Calibri"/>
        </w:rPr>
        <w:t xml:space="preserve">OF </w:t>
      </w:r>
      <w:r>
        <w:rPr>
          <w:rFonts w:ascii="Calibri" w:hAnsi="Calibri"/>
        </w:rPr>
        <w:t>18 PLEASE DELETE ALL REFERENCES TO UNDER 18 FROM THE TEMPLATE BEFORE SUBMISSION.</w:t>
      </w:r>
    </w:p>
    <w:p w14:paraId="15867E89" w14:textId="77777777" w:rsidR="00D876E4" w:rsidRPr="00D876E4" w:rsidRDefault="00D876E4" w:rsidP="00D876E4">
      <w:pPr>
        <w:pStyle w:val="ListParagraph"/>
        <w:rPr>
          <w:rFonts w:ascii="Calibri" w:hAnsi="Calibri"/>
        </w:rPr>
      </w:pPr>
    </w:p>
    <w:p w14:paraId="3FCC8057" w14:textId="043A92BE" w:rsidR="004963C5" w:rsidRPr="00D876E4" w:rsidRDefault="00D876E4" w:rsidP="00D876E4">
      <w:pPr>
        <w:pStyle w:val="ListParagraph"/>
        <w:jc w:val="both"/>
        <w:rPr>
          <w:rFonts w:ascii="Calibri" w:hAnsi="Calibri"/>
        </w:rPr>
      </w:pPr>
      <w:r>
        <w:rPr>
          <w:rFonts w:ascii="Calibri" w:hAnsi="Calibri"/>
        </w:rPr>
        <w:t>Should you be conducting an online survey please copy and paste the relevant information into the first 2 pages of your questionnaire.</w:t>
      </w:r>
    </w:p>
    <w:p w14:paraId="3DDC64C8" w14:textId="77777777" w:rsidR="00F520B2" w:rsidRDefault="00F520B2" w:rsidP="004963C5">
      <w:pPr>
        <w:pStyle w:val="ListParagraph"/>
        <w:jc w:val="both"/>
        <w:rPr>
          <w:rFonts w:ascii="Calibri" w:hAnsi="Calibri"/>
        </w:rPr>
      </w:pPr>
    </w:p>
    <w:p w14:paraId="6BC7BAF4" w14:textId="2AC2693D" w:rsidR="00A15922" w:rsidRPr="005E47A6" w:rsidRDefault="005C4241" w:rsidP="00A15922">
      <w:pPr>
        <w:pStyle w:val="ListParagraph"/>
        <w:numPr>
          <w:ilvl w:val="0"/>
          <w:numId w:val="3"/>
        </w:numPr>
        <w:jc w:val="both"/>
        <w:rPr>
          <w:rFonts w:ascii="Calibri" w:hAnsi="Calibri"/>
          <w:b/>
        </w:rPr>
      </w:pPr>
      <w:bookmarkStart w:id="228" w:name="Participantinfoover182"/>
      <w:r>
        <w:rPr>
          <w:rFonts w:ascii="Calibri" w:hAnsi="Calibri"/>
          <w:b/>
        </w:rPr>
        <w:t>Participant</w:t>
      </w:r>
      <w:r w:rsidR="00A15922" w:rsidRPr="005E47A6">
        <w:rPr>
          <w:rFonts w:ascii="Calibri" w:hAnsi="Calibri"/>
          <w:b/>
        </w:rPr>
        <w:t xml:space="preserve"> Information Sheet (over 18)</w:t>
      </w:r>
      <w:r w:rsidR="00D876E4">
        <w:rPr>
          <w:rFonts w:ascii="Calibri" w:hAnsi="Calibri"/>
          <w:b/>
        </w:rPr>
        <w:t xml:space="preserve">. </w:t>
      </w:r>
      <w:bookmarkEnd w:id="228"/>
      <w:r w:rsidR="00D876E4">
        <w:rPr>
          <w:rFonts w:ascii="Calibri" w:hAnsi="Calibri"/>
        </w:rPr>
        <w:t xml:space="preserve">This must be completed and copied into the first 2 pages of your questionnaire (along with the Consent form) even if you are gathering data online. Complete all sections marked ‘Click here to enter text’ and ensure that you explain in layman’s terms what will happen to the </w:t>
      </w:r>
      <w:r w:rsidR="00464180">
        <w:rPr>
          <w:rFonts w:ascii="Calibri" w:hAnsi="Calibri"/>
        </w:rPr>
        <w:t>p</w:t>
      </w:r>
      <w:r>
        <w:rPr>
          <w:rFonts w:ascii="Calibri" w:hAnsi="Calibri"/>
        </w:rPr>
        <w:t>articipant</w:t>
      </w:r>
      <w:r w:rsidR="00D876E4">
        <w:rPr>
          <w:rFonts w:ascii="Calibri" w:hAnsi="Calibri"/>
        </w:rPr>
        <w:t xml:space="preserve"> if they take part. </w:t>
      </w:r>
      <w:r w:rsidR="00330584">
        <w:rPr>
          <w:rFonts w:ascii="Calibri" w:hAnsi="Calibri"/>
        </w:rPr>
        <w:t xml:space="preserve"> </w:t>
      </w:r>
      <w:r w:rsidR="00D876E4">
        <w:rPr>
          <w:rFonts w:ascii="Calibri" w:hAnsi="Calibri"/>
        </w:rPr>
        <w:t>Normally this will include details of what they are expected to do and how long it will take them (i.e. answer a questionnaire that will take approximately 10 minutes of their time).</w:t>
      </w:r>
    </w:p>
    <w:p w14:paraId="236468FE" w14:textId="77777777" w:rsidR="004963C5" w:rsidRDefault="004963C5" w:rsidP="004963C5">
      <w:pPr>
        <w:pStyle w:val="ListParagraph"/>
        <w:jc w:val="both"/>
        <w:rPr>
          <w:rFonts w:ascii="Calibri" w:hAnsi="Calibri"/>
        </w:rPr>
      </w:pPr>
    </w:p>
    <w:p w14:paraId="15A83DD6" w14:textId="41BECDDC" w:rsidR="00832E1F" w:rsidRPr="005C43EB" w:rsidRDefault="005C4241" w:rsidP="00832E1F">
      <w:pPr>
        <w:pStyle w:val="ListParagraph"/>
        <w:numPr>
          <w:ilvl w:val="0"/>
          <w:numId w:val="3"/>
        </w:numPr>
        <w:jc w:val="both"/>
        <w:rPr>
          <w:rFonts w:ascii="Calibri" w:hAnsi="Calibri"/>
          <w:b/>
        </w:rPr>
      </w:pPr>
      <w:r>
        <w:rPr>
          <w:rFonts w:ascii="Calibri" w:hAnsi="Calibri"/>
          <w:b/>
        </w:rPr>
        <w:t>Participant</w:t>
      </w:r>
      <w:r w:rsidR="00A15922" w:rsidRPr="005E47A6">
        <w:rPr>
          <w:rFonts w:ascii="Calibri" w:hAnsi="Calibri"/>
          <w:b/>
        </w:rPr>
        <w:t xml:space="preserve"> Information Sheet (under 18)</w:t>
      </w:r>
      <w:r w:rsidR="00D876E4">
        <w:rPr>
          <w:rFonts w:ascii="Calibri" w:hAnsi="Calibri"/>
          <w:b/>
        </w:rPr>
        <w:t xml:space="preserve">. </w:t>
      </w:r>
      <w:r w:rsidR="00D876E4">
        <w:rPr>
          <w:rFonts w:ascii="Calibri" w:hAnsi="Calibri"/>
        </w:rPr>
        <w:t xml:space="preserve">This only needs completing if you have </w:t>
      </w:r>
      <w:r w:rsidR="00464180">
        <w:rPr>
          <w:rFonts w:ascii="Calibri" w:hAnsi="Calibri"/>
        </w:rPr>
        <w:t>participants</w:t>
      </w:r>
      <w:r w:rsidR="00D876E4">
        <w:rPr>
          <w:rFonts w:ascii="Calibri" w:hAnsi="Calibri"/>
        </w:rPr>
        <w:t xml:space="preserve"> under the age of 18. The wording of this sheet should be aimed at your </w:t>
      </w:r>
      <w:r w:rsidR="00464180">
        <w:rPr>
          <w:rFonts w:ascii="Calibri" w:hAnsi="Calibri"/>
        </w:rPr>
        <w:t>p</w:t>
      </w:r>
      <w:r>
        <w:rPr>
          <w:rFonts w:ascii="Calibri" w:hAnsi="Calibri"/>
        </w:rPr>
        <w:t>articipant</w:t>
      </w:r>
      <w:r w:rsidR="00D876E4">
        <w:rPr>
          <w:rFonts w:ascii="Calibri" w:hAnsi="Calibri"/>
        </w:rPr>
        <w:t xml:space="preserve"> age group, so th</w:t>
      </w:r>
      <w:r w:rsidR="00832E1F">
        <w:rPr>
          <w:rFonts w:ascii="Calibri" w:hAnsi="Calibri"/>
        </w:rPr>
        <w:t xml:space="preserve">at it can easily be understood by the person reading it. </w:t>
      </w:r>
      <w:r w:rsidR="00D876E4">
        <w:rPr>
          <w:rFonts w:ascii="Calibri" w:hAnsi="Calibri"/>
        </w:rPr>
        <w:t xml:space="preserve"> If </w:t>
      </w:r>
      <w:r w:rsidR="00832E1F">
        <w:rPr>
          <w:rFonts w:ascii="Calibri" w:hAnsi="Calibri"/>
        </w:rPr>
        <w:t xml:space="preserve">you are </w:t>
      </w:r>
      <w:r w:rsidR="00D876E4">
        <w:rPr>
          <w:rFonts w:ascii="Calibri" w:hAnsi="Calibri"/>
        </w:rPr>
        <w:t>not</w:t>
      </w:r>
      <w:r w:rsidR="00832E1F">
        <w:rPr>
          <w:rFonts w:ascii="Calibri" w:hAnsi="Calibri"/>
        </w:rPr>
        <w:t xml:space="preserve"> conducting research on this age group</w:t>
      </w:r>
      <w:r w:rsidR="00D876E4">
        <w:rPr>
          <w:rFonts w:ascii="Calibri" w:hAnsi="Calibri"/>
        </w:rPr>
        <w:t xml:space="preserve"> please delete the page from your application. </w:t>
      </w:r>
    </w:p>
    <w:p w14:paraId="3E48833E" w14:textId="77777777" w:rsidR="005C43EB" w:rsidRPr="005C43EB" w:rsidRDefault="005C43EB" w:rsidP="005C43EB">
      <w:pPr>
        <w:pStyle w:val="ListParagraph"/>
        <w:rPr>
          <w:rFonts w:ascii="Calibri" w:hAnsi="Calibri"/>
          <w:b/>
        </w:rPr>
      </w:pPr>
    </w:p>
    <w:p w14:paraId="5C157579" w14:textId="7EFA9EF7" w:rsidR="005C43EB" w:rsidRPr="00487A14" w:rsidRDefault="005C43EB" w:rsidP="00832E1F">
      <w:pPr>
        <w:pStyle w:val="ListParagraph"/>
        <w:numPr>
          <w:ilvl w:val="0"/>
          <w:numId w:val="3"/>
        </w:numPr>
        <w:jc w:val="both"/>
        <w:rPr>
          <w:rFonts w:ascii="Calibri" w:hAnsi="Calibri"/>
          <w:b/>
        </w:rPr>
      </w:pPr>
      <w:bookmarkStart w:id="229" w:name="Participantinfounder182"/>
      <w:r w:rsidRPr="00487A14">
        <w:rPr>
          <w:rFonts w:ascii="Calibri" w:hAnsi="Calibri"/>
          <w:b/>
        </w:rPr>
        <w:t>Photographic and audio consent form</w:t>
      </w:r>
      <w:bookmarkEnd w:id="229"/>
      <w:r w:rsidR="00DB4841" w:rsidRPr="00487A14">
        <w:rPr>
          <w:rFonts w:ascii="Calibri" w:hAnsi="Calibri"/>
          <w:b/>
        </w:rPr>
        <w:t xml:space="preserve">. </w:t>
      </w:r>
      <w:r w:rsidR="00DB4841" w:rsidRPr="00487A14">
        <w:rPr>
          <w:rFonts w:ascii="Calibri" w:hAnsi="Calibri"/>
        </w:rPr>
        <w:t xml:space="preserve">These must be completed by your participants if you have answered YES in question 8. </w:t>
      </w:r>
    </w:p>
    <w:p w14:paraId="3C811A76" w14:textId="77777777" w:rsidR="005E54DE" w:rsidRPr="00487A14" w:rsidRDefault="005E54DE" w:rsidP="005E54DE">
      <w:pPr>
        <w:pStyle w:val="ListParagraph"/>
        <w:rPr>
          <w:rFonts w:ascii="Calibri" w:hAnsi="Calibri"/>
          <w:b/>
        </w:rPr>
      </w:pPr>
    </w:p>
    <w:p w14:paraId="7C50A2C3" w14:textId="4B5F6C88" w:rsidR="005E54DE" w:rsidRPr="00201FE2" w:rsidRDefault="005E54DE" w:rsidP="00832E1F">
      <w:pPr>
        <w:pStyle w:val="ListParagraph"/>
        <w:numPr>
          <w:ilvl w:val="0"/>
          <w:numId w:val="3"/>
        </w:numPr>
        <w:jc w:val="both"/>
        <w:rPr>
          <w:rFonts w:ascii="Calibri" w:hAnsi="Calibri"/>
          <w:b/>
        </w:rPr>
      </w:pPr>
      <w:bookmarkStart w:id="230" w:name="volunteeerinformation2"/>
      <w:r w:rsidRPr="00487A14">
        <w:rPr>
          <w:rFonts w:ascii="Calibri" w:hAnsi="Calibri"/>
          <w:b/>
        </w:rPr>
        <w:t>Volunteer information and consent form</w:t>
      </w:r>
      <w:bookmarkEnd w:id="230"/>
      <w:r w:rsidRPr="00487A14">
        <w:rPr>
          <w:rFonts w:ascii="Calibri" w:hAnsi="Calibri"/>
        </w:rPr>
        <w:t xml:space="preserve">. This must be submitted if you have answered YES in question 8. </w:t>
      </w:r>
    </w:p>
    <w:p w14:paraId="2799D884" w14:textId="77777777" w:rsidR="00201FE2" w:rsidRDefault="00201FE2" w:rsidP="00201FE2">
      <w:pPr>
        <w:pStyle w:val="ListParagraph"/>
        <w:jc w:val="both"/>
        <w:rPr>
          <w:rFonts w:ascii="Calibri" w:hAnsi="Calibri"/>
          <w:b/>
        </w:rPr>
      </w:pPr>
    </w:p>
    <w:p w14:paraId="4B9C1559" w14:textId="13B83AE5" w:rsidR="00201FE2" w:rsidRDefault="00201FE2" w:rsidP="00201FE2">
      <w:pPr>
        <w:pStyle w:val="ListParagraph"/>
        <w:jc w:val="both"/>
        <w:rPr>
          <w:rFonts w:ascii="Calibri" w:hAnsi="Calibri"/>
          <w:b/>
        </w:rPr>
      </w:pPr>
      <w:r>
        <w:rPr>
          <w:rFonts w:ascii="Calibri" w:hAnsi="Calibri"/>
          <w:b/>
        </w:rPr>
        <w:t>Checklist:</w:t>
      </w:r>
    </w:p>
    <w:p w14:paraId="667B2FA7" w14:textId="77777777" w:rsidR="00201FE2" w:rsidRDefault="00201FE2" w:rsidP="00201FE2">
      <w:pPr>
        <w:pStyle w:val="ListParagraph"/>
        <w:jc w:val="both"/>
        <w:rPr>
          <w:rFonts w:ascii="Calibri" w:hAnsi="Calibri"/>
          <w:b/>
        </w:rPr>
      </w:pPr>
    </w:p>
    <w:p w14:paraId="1A377CFF" w14:textId="0E5656A0" w:rsidR="00201FE2" w:rsidRDefault="00201FE2" w:rsidP="00201FE2">
      <w:pPr>
        <w:pStyle w:val="ListParagraph"/>
        <w:ind w:firstLine="720"/>
        <w:jc w:val="both"/>
        <w:rPr>
          <w:rFonts w:ascii="Calibri" w:hAnsi="Calibri"/>
          <w:b/>
        </w:rPr>
      </w:pPr>
      <w:r>
        <w:rPr>
          <w:rFonts w:ascii="Calibri" w:hAnsi="Calibri"/>
          <w:b/>
        </w:rPr>
        <w:t>Have you attached all relevant documents?</w:t>
      </w:r>
    </w:p>
    <w:p w14:paraId="7EB16DF8" w14:textId="4D01082E" w:rsidR="00201FE2" w:rsidRDefault="00201FE2" w:rsidP="00201FE2">
      <w:pPr>
        <w:pStyle w:val="ListParagraph"/>
        <w:ind w:firstLine="720"/>
        <w:jc w:val="both"/>
        <w:rPr>
          <w:rFonts w:ascii="Calibri" w:hAnsi="Calibri"/>
          <w:b/>
        </w:rPr>
      </w:pPr>
      <w:r>
        <w:rPr>
          <w:rFonts w:ascii="Calibri" w:hAnsi="Calibri"/>
          <w:b/>
        </w:rPr>
        <w:t>Have you filled in all sections?</w:t>
      </w:r>
    </w:p>
    <w:p w14:paraId="2D7E1A58" w14:textId="486AB434" w:rsidR="00201FE2" w:rsidRDefault="00201FE2" w:rsidP="00201FE2">
      <w:pPr>
        <w:pStyle w:val="ListParagraph"/>
        <w:ind w:firstLine="720"/>
        <w:jc w:val="both"/>
        <w:rPr>
          <w:rFonts w:ascii="Calibri" w:hAnsi="Calibri"/>
          <w:b/>
        </w:rPr>
      </w:pPr>
      <w:r>
        <w:rPr>
          <w:rFonts w:ascii="Calibri" w:hAnsi="Calibri"/>
          <w:b/>
        </w:rPr>
        <w:t>Has you application been discussed with your supervisor?</w:t>
      </w:r>
    </w:p>
    <w:p w14:paraId="083CC519" w14:textId="2333A7CC" w:rsidR="00201FE2" w:rsidRDefault="00201FE2" w:rsidP="00201FE2">
      <w:pPr>
        <w:pStyle w:val="ListParagraph"/>
        <w:ind w:firstLine="720"/>
        <w:jc w:val="both"/>
        <w:rPr>
          <w:rFonts w:ascii="Calibri" w:hAnsi="Calibri"/>
          <w:b/>
        </w:rPr>
      </w:pPr>
      <w:r>
        <w:rPr>
          <w:rFonts w:ascii="Calibri" w:hAnsi="Calibri"/>
          <w:b/>
        </w:rPr>
        <w:t>Has you supervisor read and approved the application?</w:t>
      </w:r>
    </w:p>
    <w:p w14:paraId="33293FDC" w14:textId="0A4785A6" w:rsidR="00201FE2" w:rsidRDefault="00201FE2" w:rsidP="00201FE2">
      <w:pPr>
        <w:pStyle w:val="ListParagraph"/>
        <w:ind w:firstLine="720"/>
        <w:jc w:val="both"/>
        <w:rPr>
          <w:rFonts w:ascii="Calibri" w:hAnsi="Calibri"/>
          <w:b/>
        </w:rPr>
      </w:pPr>
      <w:r>
        <w:rPr>
          <w:rFonts w:ascii="Calibri" w:hAnsi="Calibri"/>
          <w:b/>
        </w:rPr>
        <w:t>Is the application being submitted as a single Word doc (no pdfs).</w:t>
      </w:r>
    </w:p>
    <w:p w14:paraId="68332914" w14:textId="5C12C360" w:rsidR="00201FE2" w:rsidRDefault="00201FE2" w:rsidP="00201FE2">
      <w:pPr>
        <w:pStyle w:val="ListParagraph"/>
        <w:ind w:firstLine="720"/>
        <w:jc w:val="both"/>
        <w:rPr>
          <w:rFonts w:ascii="Calibri" w:hAnsi="Calibri"/>
          <w:b/>
        </w:rPr>
      </w:pPr>
      <w:r>
        <w:rPr>
          <w:rFonts w:ascii="Calibri" w:hAnsi="Calibri"/>
          <w:b/>
        </w:rPr>
        <w:t>Has the application been submitted by the meeting submission deadline?</w:t>
      </w:r>
    </w:p>
    <w:p w14:paraId="79A6ABD5" w14:textId="2A5BB9D0" w:rsidR="00201FE2" w:rsidRDefault="00201FE2" w:rsidP="00201FE2">
      <w:pPr>
        <w:pStyle w:val="ListParagraph"/>
        <w:ind w:firstLine="720"/>
        <w:jc w:val="both"/>
        <w:rPr>
          <w:rFonts w:ascii="Calibri" w:hAnsi="Calibri"/>
          <w:b/>
        </w:rPr>
      </w:pPr>
      <w:r>
        <w:rPr>
          <w:rFonts w:ascii="Calibri" w:hAnsi="Calibri"/>
          <w:b/>
        </w:rPr>
        <w:t>Have you addressed the participants right to withdraw and informed consent to participate?</w:t>
      </w:r>
    </w:p>
    <w:p w14:paraId="1BF41FCE" w14:textId="66AFD178" w:rsidR="00201FE2" w:rsidRDefault="00201FE2" w:rsidP="00201FE2">
      <w:pPr>
        <w:pStyle w:val="ListParagraph"/>
        <w:ind w:firstLine="720"/>
        <w:jc w:val="both"/>
        <w:rPr>
          <w:rFonts w:ascii="Calibri" w:hAnsi="Calibri"/>
          <w:b/>
        </w:rPr>
      </w:pPr>
      <w:r>
        <w:rPr>
          <w:rFonts w:ascii="Calibri" w:hAnsi="Calibri"/>
          <w:b/>
        </w:rPr>
        <w:t xml:space="preserve">Has the </w:t>
      </w:r>
      <w:r w:rsidR="00F1620A">
        <w:rPr>
          <w:rFonts w:ascii="Calibri" w:hAnsi="Calibri"/>
          <w:b/>
        </w:rPr>
        <w:t>Participant</w:t>
      </w:r>
      <w:r>
        <w:rPr>
          <w:rFonts w:ascii="Calibri" w:hAnsi="Calibri"/>
          <w:b/>
        </w:rPr>
        <w:t xml:space="preserve"> information sheet been filled in </w:t>
      </w:r>
      <w:r w:rsidR="00E813A4">
        <w:rPr>
          <w:rFonts w:ascii="Calibri" w:hAnsi="Calibri"/>
          <w:b/>
        </w:rPr>
        <w:t>?</w:t>
      </w:r>
    </w:p>
    <w:p w14:paraId="172C96EA" w14:textId="77777777" w:rsidR="00201FE2" w:rsidRDefault="00201FE2" w:rsidP="00201FE2">
      <w:pPr>
        <w:pStyle w:val="ListParagraph"/>
        <w:jc w:val="both"/>
        <w:rPr>
          <w:rFonts w:ascii="Calibri" w:hAnsi="Calibri"/>
          <w:b/>
        </w:rPr>
      </w:pPr>
    </w:p>
    <w:p w14:paraId="7FA639E8" w14:textId="1F33ECBA" w:rsidR="00E813A4" w:rsidRPr="00E813A4" w:rsidRDefault="00201FE2" w:rsidP="00E813A4">
      <w:pPr>
        <w:pStyle w:val="ListParagraph"/>
        <w:jc w:val="both"/>
        <w:rPr>
          <w:rFonts w:ascii="Calibri" w:hAnsi="Calibri"/>
          <w:b/>
        </w:rPr>
      </w:pPr>
      <w:r>
        <w:rPr>
          <w:rFonts w:ascii="Calibri" w:hAnsi="Calibri"/>
          <w:b/>
        </w:rPr>
        <w:t xml:space="preserve">The repeated submission of substandard forms will result in the committee refusing submissions from the offending supervisors until evidence of recent RETI Ethics training (three modules) can be submitted to </w:t>
      </w:r>
      <w:hyperlink r:id="rId23" w:history="1">
        <w:r w:rsidRPr="007C222A">
          <w:rPr>
            <w:rStyle w:val="Hyperlink"/>
          </w:rPr>
          <w:t>fES-Ethics@Gre.ac.uk</w:t>
        </w:r>
      </w:hyperlink>
      <w:r>
        <w:rPr>
          <w:rStyle w:val="Hyperlink"/>
        </w:rPr>
        <w:t>.</w:t>
      </w:r>
      <w:r w:rsidR="00E813A4">
        <w:rPr>
          <w:rStyle w:val="Hyperlink"/>
        </w:rPr>
        <w:t xml:space="preserve"> </w:t>
      </w:r>
      <w:r w:rsidR="00E813A4" w:rsidRPr="00E813A4">
        <w:rPr>
          <w:rFonts w:ascii="Calibri" w:hAnsi="Calibri"/>
          <w:b/>
        </w:rPr>
        <w:t xml:space="preserve">All forms to be submitted by the project supervisor to: </w:t>
      </w:r>
      <w:hyperlink r:id="rId24" w:history="1">
        <w:r w:rsidR="00E813A4" w:rsidRPr="007C222A">
          <w:rPr>
            <w:rStyle w:val="Hyperlink"/>
          </w:rPr>
          <w:t>fES-Ethics@Gre.ac.uk</w:t>
        </w:r>
      </w:hyperlink>
    </w:p>
    <w:p w14:paraId="3DEBCD80" w14:textId="77777777" w:rsidR="00201FE2" w:rsidRDefault="00201FE2" w:rsidP="00201FE2">
      <w:pPr>
        <w:pStyle w:val="ListParagraph"/>
        <w:jc w:val="both"/>
        <w:rPr>
          <w:rFonts w:ascii="Calibri" w:hAnsi="Calibri"/>
          <w:b/>
        </w:rPr>
      </w:pPr>
    </w:p>
    <w:p w14:paraId="1A7595E1" w14:textId="07CB0298" w:rsidR="00E813A4" w:rsidRDefault="00E813A4" w:rsidP="00201FE2">
      <w:pPr>
        <w:pStyle w:val="ListParagraph"/>
        <w:jc w:val="both"/>
        <w:rPr>
          <w:rFonts w:ascii="Calibri" w:hAnsi="Calibri"/>
          <w:b/>
        </w:rPr>
      </w:pPr>
      <w:r>
        <w:rPr>
          <w:rFonts w:ascii="Calibri" w:hAnsi="Calibri"/>
          <w:b/>
        </w:rPr>
        <w:t>Good luck with your research!</w:t>
      </w:r>
    </w:p>
    <w:p w14:paraId="22B342CA" w14:textId="77777777" w:rsidR="00E813A4" w:rsidRDefault="00E813A4"/>
    <w:sectPr w:rsidR="00E813A4" w:rsidSect="00056CD1">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8925D" w14:textId="77777777" w:rsidR="00674BCB" w:rsidRDefault="00674BCB" w:rsidP="00E76EE2">
      <w:r>
        <w:separator/>
      </w:r>
    </w:p>
  </w:endnote>
  <w:endnote w:type="continuationSeparator" w:id="0">
    <w:p w14:paraId="1C74E8F8" w14:textId="77777777" w:rsidR="00674BCB" w:rsidRDefault="00674BCB" w:rsidP="00E76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55375" w14:textId="06CB5B4C" w:rsidR="00201FE2" w:rsidRPr="00E8489E" w:rsidRDefault="00201FE2" w:rsidP="00E8489E">
    <w:pPr>
      <w:pStyle w:val="Footer"/>
      <w:jc w:val="right"/>
      <w:rPr>
        <w:color w:val="808080" w:themeColor="background1" w:themeShade="80"/>
      </w:rPr>
    </w:pPr>
    <w:r w:rsidRPr="00E8489E">
      <w:rPr>
        <w:color w:val="808080" w:themeColor="background1" w:themeShade="80"/>
      </w:rPr>
      <w:t xml:space="preserve">Faculty of Engineering &amp; Science Ethics Form – Academic Session </w:t>
    </w:r>
    <w:r>
      <w:rPr>
        <w:color w:val="808080" w:themeColor="background1" w:themeShade="80"/>
      </w:rPr>
      <w:t>2023-24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E7007" w14:textId="77777777" w:rsidR="00674BCB" w:rsidRDefault="00674BCB" w:rsidP="00E76EE2">
      <w:r>
        <w:separator/>
      </w:r>
    </w:p>
  </w:footnote>
  <w:footnote w:type="continuationSeparator" w:id="0">
    <w:p w14:paraId="6A8C79C5" w14:textId="77777777" w:rsidR="00674BCB" w:rsidRDefault="00674BCB" w:rsidP="00E76E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D52D8"/>
    <w:multiLevelType w:val="hybridMultilevel"/>
    <w:tmpl w:val="F44235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C0D0129"/>
    <w:multiLevelType w:val="hybridMultilevel"/>
    <w:tmpl w:val="3E522110"/>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01">
      <w:start w:val="1"/>
      <w:numFmt w:val="bullet"/>
      <w:lvlText w:val=""/>
      <w:lvlJc w:val="left"/>
      <w:pPr>
        <w:ind w:left="2160" w:hanging="180"/>
      </w:pPr>
      <w:rPr>
        <w:rFonts w:ascii="Symbol" w:hAnsi="Symbol"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F066A1"/>
    <w:multiLevelType w:val="hybridMultilevel"/>
    <w:tmpl w:val="DA8022C2"/>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01">
      <w:start w:val="1"/>
      <w:numFmt w:val="bullet"/>
      <w:lvlText w:val=""/>
      <w:lvlJc w:val="left"/>
      <w:pPr>
        <w:ind w:left="2160" w:hanging="180"/>
      </w:pPr>
      <w:rPr>
        <w:rFonts w:ascii="Symbol" w:hAnsi="Symbol" w:hint="default"/>
      </w:rPr>
    </w:lvl>
    <w:lvl w:ilvl="3" w:tplc="08090003">
      <w:start w:val="1"/>
      <w:numFmt w:val="bullet"/>
      <w:lvlText w:val="o"/>
      <w:lvlJc w:val="left"/>
      <w:pPr>
        <w:ind w:left="2880" w:hanging="360"/>
      </w:pPr>
      <w:rPr>
        <w:rFonts w:ascii="Courier New" w:hAnsi="Courier New" w:cs="Courier New"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C75091"/>
    <w:multiLevelType w:val="hybridMultilevel"/>
    <w:tmpl w:val="FD2898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8E4230B"/>
    <w:multiLevelType w:val="hybridMultilevel"/>
    <w:tmpl w:val="B55ACAAE"/>
    <w:lvl w:ilvl="0" w:tplc="0809000F">
      <w:start w:val="1"/>
      <w:numFmt w:val="decimal"/>
      <w:lvlText w:val="%1."/>
      <w:lvlJc w:val="left"/>
      <w:pPr>
        <w:ind w:left="720" w:hanging="360"/>
      </w:pPr>
    </w:lvl>
    <w:lvl w:ilvl="1" w:tplc="07B4CCF0">
      <w:start w:val="1"/>
      <w:numFmt w:val="lowerRoman"/>
      <w:lvlText w:val="%2."/>
      <w:lvlJc w:val="right"/>
      <w:pPr>
        <w:ind w:left="1440" w:hanging="360"/>
      </w:pPr>
      <w:rPr>
        <w:b w:val="0"/>
      </w:rPr>
    </w:lvl>
    <w:lvl w:ilvl="2" w:tplc="08090001">
      <w:start w:val="1"/>
      <w:numFmt w:val="bullet"/>
      <w:lvlText w:val=""/>
      <w:lvlJc w:val="left"/>
      <w:pPr>
        <w:ind w:left="2160" w:hanging="180"/>
      </w:pPr>
      <w:rPr>
        <w:rFonts w:ascii="Symbol" w:hAnsi="Symbol"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A54494"/>
    <w:multiLevelType w:val="hybridMultilevel"/>
    <w:tmpl w:val="3E2C92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D01FCD"/>
    <w:multiLevelType w:val="hybridMultilevel"/>
    <w:tmpl w:val="76DE902A"/>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5EA237E"/>
    <w:multiLevelType w:val="hybridMultilevel"/>
    <w:tmpl w:val="D15E87F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82F4AB9"/>
    <w:multiLevelType w:val="hybridMultilevel"/>
    <w:tmpl w:val="CB60BAF6"/>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68FA0D28"/>
    <w:multiLevelType w:val="hybridMultilevel"/>
    <w:tmpl w:val="D15E87F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C68179E"/>
    <w:multiLevelType w:val="hybridMultilevel"/>
    <w:tmpl w:val="568CA376"/>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01">
      <w:start w:val="1"/>
      <w:numFmt w:val="bullet"/>
      <w:lvlText w:val=""/>
      <w:lvlJc w:val="left"/>
      <w:pPr>
        <w:ind w:left="2160" w:hanging="180"/>
      </w:pPr>
      <w:rPr>
        <w:rFonts w:ascii="Symbol" w:hAnsi="Symbol"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DB16D48"/>
    <w:multiLevelType w:val="hybridMultilevel"/>
    <w:tmpl w:val="22440B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EC83CE7"/>
    <w:multiLevelType w:val="hybridMultilevel"/>
    <w:tmpl w:val="F28804B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036851340">
    <w:abstractNumId w:val="5"/>
  </w:num>
  <w:num w:numId="2" w16cid:durableId="1007829767">
    <w:abstractNumId w:val="9"/>
  </w:num>
  <w:num w:numId="3" w16cid:durableId="1216962745">
    <w:abstractNumId w:val="4"/>
  </w:num>
  <w:num w:numId="4" w16cid:durableId="1073745579">
    <w:abstractNumId w:val="8"/>
  </w:num>
  <w:num w:numId="5" w16cid:durableId="1363164898">
    <w:abstractNumId w:val="10"/>
  </w:num>
  <w:num w:numId="6" w16cid:durableId="1488940918">
    <w:abstractNumId w:val="6"/>
  </w:num>
  <w:num w:numId="7" w16cid:durableId="1419327751">
    <w:abstractNumId w:val="12"/>
  </w:num>
  <w:num w:numId="8" w16cid:durableId="373309020">
    <w:abstractNumId w:val="1"/>
  </w:num>
  <w:num w:numId="9" w16cid:durableId="1850481099">
    <w:abstractNumId w:val="2"/>
  </w:num>
  <w:num w:numId="10" w16cid:durableId="931013122">
    <w:abstractNumId w:val="7"/>
  </w:num>
  <w:num w:numId="11" w16cid:durableId="847135889">
    <w:abstractNumId w:val="0"/>
  </w:num>
  <w:num w:numId="12" w16cid:durableId="1963417880">
    <w:abstractNumId w:val="3"/>
  </w:num>
  <w:num w:numId="13" w16cid:durableId="6765107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rk A Hogden">
    <w15:presenceInfo w15:providerId="AD" w15:userId="S::kh8407j@gre.ac.uk::a3513f7b-458d-41f3-9cc3-af405d5501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9F8"/>
    <w:rsid w:val="00016378"/>
    <w:rsid w:val="00027E56"/>
    <w:rsid w:val="00035C83"/>
    <w:rsid w:val="00037BBF"/>
    <w:rsid w:val="00050A6E"/>
    <w:rsid w:val="00050BE5"/>
    <w:rsid w:val="00056CD1"/>
    <w:rsid w:val="00061470"/>
    <w:rsid w:val="000643D1"/>
    <w:rsid w:val="000716AA"/>
    <w:rsid w:val="000733F1"/>
    <w:rsid w:val="000806CD"/>
    <w:rsid w:val="000A1B7F"/>
    <w:rsid w:val="000A3FFE"/>
    <w:rsid w:val="000B0615"/>
    <w:rsid w:val="000B6F46"/>
    <w:rsid w:val="000C7A99"/>
    <w:rsid w:val="000E616C"/>
    <w:rsid w:val="000F38BD"/>
    <w:rsid w:val="000F5115"/>
    <w:rsid w:val="00101423"/>
    <w:rsid w:val="00116343"/>
    <w:rsid w:val="00133359"/>
    <w:rsid w:val="00141707"/>
    <w:rsid w:val="00152E18"/>
    <w:rsid w:val="0015523E"/>
    <w:rsid w:val="00175817"/>
    <w:rsid w:val="00181177"/>
    <w:rsid w:val="00182791"/>
    <w:rsid w:val="001A038F"/>
    <w:rsid w:val="001A09BA"/>
    <w:rsid w:val="001A2F30"/>
    <w:rsid w:val="001A4E85"/>
    <w:rsid w:val="001E72A8"/>
    <w:rsid w:val="001F0758"/>
    <w:rsid w:val="00201FE2"/>
    <w:rsid w:val="00226543"/>
    <w:rsid w:val="00240E0C"/>
    <w:rsid w:val="00253092"/>
    <w:rsid w:val="0025559C"/>
    <w:rsid w:val="00260EE2"/>
    <w:rsid w:val="00266E10"/>
    <w:rsid w:val="002772A7"/>
    <w:rsid w:val="002815F8"/>
    <w:rsid w:val="002A39CA"/>
    <w:rsid w:val="002A3E84"/>
    <w:rsid w:val="002B2F8D"/>
    <w:rsid w:val="002B3E1F"/>
    <w:rsid w:val="002C1C72"/>
    <w:rsid w:val="002C3B17"/>
    <w:rsid w:val="002E5D07"/>
    <w:rsid w:val="002F52DB"/>
    <w:rsid w:val="00300C22"/>
    <w:rsid w:val="00321654"/>
    <w:rsid w:val="00330584"/>
    <w:rsid w:val="00332D0F"/>
    <w:rsid w:val="003419B0"/>
    <w:rsid w:val="00345ED9"/>
    <w:rsid w:val="00383D42"/>
    <w:rsid w:val="00387100"/>
    <w:rsid w:val="003D31E4"/>
    <w:rsid w:val="003D37A6"/>
    <w:rsid w:val="003D681B"/>
    <w:rsid w:val="003E72A1"/>
    <w:rsid w:val="0040066B"/>
    <w:rsid w:val="00400C55"/>
    <w:rsid w:val="0040514F"/>
    <w:rsid w:val="004257C0"/>
    <w:rsid w:val="00436AA7"/>
    <w:rsid w:val="00440708"/>
    <w:rsid w:val="00455F02"/>
    <w:rsid w:val="0045795A"/>
    <w:rsid w:val="00464180"/>
    <w:rsid w:val="00487A14"/>
    <w:rsid w:val="00492576"/>
    <w:rsid w:val="004963C5"/>
    <w:rsid w:val="004A56B5"/>
    <w:rsid w:val="004B1D06"/>
    <w:rsid w:val="004C0EE1"/>
    <w:rsid w:val="004D45EF"/>
    <w:rsid w:val="004D5738"/>
    <w:rsid w:val="004D7F1B"/>
    <w:rsid w:val="0051567C"/>
    <w:rsid w:val="00532EAD"/>
    <w:rsid w:val="00536264"/>
    <w:rsid w:val="005400D3"/>
    <w:rsid w:val="00540C43"/>
    <w:rsid w:val="00541252"/>
    <w:rsid w:val="00542ADE"/>
    <w:rsid w:val="00545D4B"/>
    <w:rsid w:val="00553CB0"/>
    <w:rsid w:val="00555793"/>
    <w:rsid w:val="00572C04"/>
    <w:rsid w:val="00582C1B"/>
    <w:rsid w:val="005A1692"/>
    <w:rsid w:val="005B0C09"/>
    <w:rsid w:val="005C0BA6"/>
    <w:rsid w:val="005C2726"/>
    <w:rsid w:val="005C4241"/>
    <w:rsid w:val="005C43EB"/>
    <w:rsid w:val="005D27DF"/>
    <w:rsid w:val="005D53B3"/>
    <w:rsid w:val="005E47A6"/>
    <w:rsid w:val="005E54DE"/>
    <w:rsid w:val="005F6971"/>
    <w:rsid w:val="00613F42"/>
    <w:rsid w:val="00614079"/>
    <w:rsid w:val="00637BAB"/>
    <w:rsid w:val="0064554C"/>
    <w:rsid w:val="0067165F"/>
    <w:rsid w:val="0067196E"/>
    <w:rsid w:val="00674BCB"/>
    <w:rsid w:val="006B28E1"/>
    <w:rsid w:val="006C00EB"/>
    <w:rsid w:val="006C051D"/>
    <w:rsid w:val="006C6706"/>
    <w:rsid w:val="006D6ACE"/>
    <w:rsid w:val="006D7007"/>
    <w:rsid w:val="006F5B27"/>
    <w:rsid w:val="007021B1"/>
    <w:rsid w:val="00702DD7"/>
    <w:rsid w:val="007156A7"/>
    <w:rsid w:val="007226E5"/>
    <w:rsid w:val="007269F8"/>
    <w:rsid w:val="00734F1F"/>
    <w:rsid w:val="007372EC"/>
    <w:rsid w:val="00760C8B"/>
    <w:rsid w:val="00770C01"/>
    <w:rsid w:val="00777CAA"/>
    <w:rsid w:val="007B089F"/>
    <w:rsid w:val="007C7318"/>
    <w:rsid w:val="007E0DB5"/>
    <w:rsid w:val="007E5113"/>
    <w:rsid w:val="007E7000"/>
    <w:rsid w:val="007E71AA"/>
    <w:rsid w:val="007F3F72"/>
    <w:rsid w:val="00806FAD"/>
    <w:rsid w:val="00832E1F"/>
    <w:rsid w:val="008538C1"/>
    <w:rsid w:val="0086066A"/>
    <w:rsid w:val="00860FA0"/>
    <w:rsid w:val="00864D28"/>
    <w:rsid w:val="00880457"/>
    <w:rsid w:val="008A3B5F"/>
    <w:rsid w:val="008A58FE"/>
    <w:rsid w:val="008C3150"/>
    <w:rsid w:val="008C6754"/>
    <w:rsid w:val="008E3B01"/>
    <w:rsid w:val="008E4B0E"/>
    <w:rsid w:val="008E5ED4"/>
    <w:rsid w:val="008F7696"/>
    <w:rsid w:val="0091698D"/>
    <w:rsid w:val="00917EF0"/>
    <w:rsid w:val="00920D97"/>
    <w:rsid w:val="009364FB"/>
    <w:rsid w:val="009370E6"/>
    <w:rsid w:val="00944613"/>
    <w:rsid w:val="00965315"/>
    <w:rsid w:val="00970CBE"/>
    <w:rsid w:val="00973C5D"/>
    <w:rsid w:val="009747ED"/>
    <w:rsid w:val="00983BB9"/>
    <w:rsid w:val="0099271F"/>
    <w:rsid w:val="009A1941"/>
    <w:rsid w:val="009A58CA"/>
    <w:rsid w:val="009A7CF1"/>
    <w:rsid w:val="009B27D6"/>
    <w:rsid w:val="009B2814"/>
    <w:rsid w:val="009B7464"/>
    <w:rsid w:val="009C4C1E"/>
    <w:rsid w:val="00A05B3E"/>
    <w:rsid w:val="00A065B5"/>
    <w:rsid w:val="00A138FC"/>
    <w:rsid w:val="00A15922"/>
    <w:rsid w:val="00A37150"/>
    <w:rsid w:val="00A37A91"/>
    <w:rsid w:val="00A41DF4"/>
    <w:rsid w:val="00A4380B"/>
    <w:rsid w:val="00A44036"/>
    <w:rsid w:val="00A836D9"/>
    <w:rsid w:val="00A873D8"/>
    <w:rsid w:val="00A94001"/>
    <w:rsid w:val="00AC7305"/>
    <w:rsid w:val="00AD0A5D"/>
    <w:rsid w:val="00AD506D"/>
    <w:rsid w:val="00AE5B5C"/>
    <w:rsid w:val="00AF2454"/>
    <w:rsid w:val="00B03FB6"/>
    <w:rsid w:val="00B21FB7"/>
    <w:rsid w:val="00B2554B"/>
    <w:rsid w:val="00B52814"/>
    <w:rsid w:val="00B86DB2"/>
    <w:rsid w:val="00BE03DB"/>
    <w:rsid w:val="00BE5E55"/>
    <w:rsid w:val="00BF5E15"/>
    <w:rsid w:val="00C009CA"/>
    <w:rsid w:val="00C41E64"/>
    <w:rsid w:val="00C45FAE"/>
    <w:rsid w:val="00C464BE"/>
    <w:rsid w:val="00C47053"/>
    <w:rsid w:val="00C73703"/>
    <w:rsid w:val="00C767E9"/>
    <w:rsid w:val="00CA0BE3"/>
    <w:rsid w:val="00CB0C5B"/>
    <w:rsid w:val="00CB721A"/>
    <w:rsid w:val="00CC5049"/>
    <w:rsid w:val="00CC689B"/>
    <w:rsid w:val="00CD4441"/>
    <w:rsid w:val="00CD4882"/>
    <w:rsid w:val="00CE494A"/>
    <w:rsid w:val="00CE4F15"/>
    <w:rsid w:val="00CF318E"/>
    <w:rsid w:val="00D00D6D"/>
    <w:rsid w:val="00D01F84"/>
    <w:rsid w:val="00D128D1"/>
    <w:rsid w:val="00D2077A"/>
    <w:rsid w:val="00D21960"/>
    <w:rsid w:val="00D24DB6"/>
    <w:rsid w:val="00D367A4"/>
    <w:rsid w:val="00D44EFF"/>
    <w:rsid w:val="00D50630"/>
    <w:rsid w:val="00D66D43"/>
    <w:rsid w:val="00D715E3"/>
    <w:rsid w:val="00D76DCF"/>
    <w:rsid w:val="00D876E4"/>
    <w:rsid w:val="00DA2039"/>
    <w:rsid w:val="00DB4841"/>
    <w:rsid w:val="00DB6F40"/>
    <w:rsid w:val="00DC1F75"/>
    <w:rsid w:val="00DC5445"/>
    <w:rsid w:val="00DC5787"/>
    <w:rsid w:val="00E110CE"/>
    <w:rsid w:val="00E1297B"/>
    <w:rsid w:val="00E15E3A"/>
    <w:rsid w:val="00E34314"/>
    <w:rsid w:val="00E348A1"/>
    <w:rsid w:val="00E35651"/>
    <w:rsid w:val="00E5385A"/>
    <w:rsid w:val="00E61F50"/>
    <w:rsid w:val="00E63C73"/>
    <w:rsid w:val="00E76EE2"/>
    <w:rsid w:val="00E813A4"/>
    <w:rsid w:val="00E836CA"/>
    <w:rsid w:val="00E8489E"/>
    <w:rsid w:val="00EA1773"/>
    <w:rsid w:val="00EA2A07"/>
    <w:rsid w:val="00EB454B"/>
    <w:rsid w:val="00EE097C"/>
    <w:rsid w:val="00EE1C4B"/>
    <w:rsid w:val="00EF6D15"/>
    <w:rsid w:val="00EF7C2B"/>
    <w:rsid w:val="00F039EC"/>
    <w:rsid w:val="00F11556"/>
    <w:rsid w:val="00F1620A"/>
    <w:rsid w:val="00F30A4C"/>
    <w:rsid w:val="00F41D29"/>
    <w:rsid w:val="00F520B2"/>
    <w:rsid w:val="00F52A93"/>
    <w:rsid w:val="00F63093"/>
    <w:rsid w:val="00F7120D"/>
    <w:rsid w:val="00F73414"/>
    <w:rsid w:val="00F85A33"/>
    <w:rsid w:val="00F91F04"/>
    <w:rsid w:val="00F9264B"/>
    <w:rsid w:val="00F935FB"/>
    <w:rsid w:val="00F95510"/>
    <w:rsid w:val="00F96D56"/>
    <w:rsid w:val="00FA060C"/>
    <w:rsid w:val="00FB3789"/>
    <w:rsid w:val="00FC31D0"/>
    <w:rsid w:val="00FD501F"/>
    <w:rsid w:val="00FE2F8A"/>
    <w:rsid w:val="00FE32F4"/>
    <w:rsid w:val="00FE5447"/>
    <w:rsid w:val="00FE68F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8980EE"/>
  <w15:docId w15:val="{647E318E-FBE7-42E6-8F14-B3CBB437E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6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69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419B0"/>
    <w:rPr>
      <w:rFonts w:ascii="Tahoma" w:hAnsi="Tahoma" w:cs="Tahoma"/>
      <w:sz w:val="16"/>
      <w:szCs w:val="16"/>
    </w:rPr>
  </w:style>
  <w:style w:type="character" w:customStyle="1" w:styleId="BalloonTextChar">
    <w:name w:val="Balloon Text Char"/>
    <w:basedOn w:val="DefaultParagraphFont"/>
    <w:link w:val="BalloonText"/>
    <w:uiPriority w:val="99"/>
    <w:semiHidden/>
    <w:rsid w:val="003419B0"/>
    <w:rPr>
      <w:rFonts w:ascii="Tahoma" w:hAnsi="Tahoma" w:cs="Tahoma"/>
      <w:sz w:val="16"/>
      <w:szCs w:val="16"/>
    </w:rPr>
  </w:style>
  <w:style w:type="paragraph" w:styleId="Header">
    <w:name w:val="header"/>
    <w:basedOn w:val="Normal"/>
    <w:link w:val="HeaderChar"/>
    <w:uiPriority w:val="99"/>
    <w:unhideWhenUsed/>
    <w:rsid w:val="00E76EE2"/>
    <w:pPr>
      <w:tabs>
        <w:tab w:val="center" w:pos="4513"/>
        <w:tab w:val="right" w:pos="9026"/>
      </w:tabs>
    </w:pPr>
  </w:style>
  <w:style w:type="character" w:customStyle="1" w:styleId="HeaderChar">
    <w:name w:val="Header Char"/>
    <w:basedOn w:val="DefaultParagraphFont"/>
    <w:link w:val="Header"/>
    <w:uiPriority w:val="99"/>
    <w:rsid w:val="00E76EE2"/>
  </w:style>
  <w:style w:type="paragraph" w:styleId="Footer">
    <w:name w:val="footer"/>
    <w:basedOn w:val="Normal"/>
    <w:link w:val="FooterChar"/>
    <w:uiPriority w:val="99"/>
    <w:unhideWhenUsed/>
    <w:rsid w:val="00E76EE2"/>
    <w:pPr>
      <w:tabs>
        <w:tab w:val="center" w:pos="4513"/>
        <w:tab w:val="right" w:pos="9026"/>
      </w:tabs>
    </w:pPr>
  </w:style>
  <w:style w:type="character" w:customStyle="1" w:styleId="FooterChar">
    <w:name w:val="Footer Char"/>
    <w:basedOn w:val="DefaultParagraphFont"/>
    <w:link w:val="Footer"/>
    <w:uiPriority w:val="99"/>
    <w:rsid w:val="00E76EE2"/>
  </w:style>
  <w:style w:type="paragraph" w:styleId="ListParagraph">
    <w:name w:val="List Paragraph"/>
    <w:basedOn w:val="Normal"/>
    <w:uiPriority w:val="34"/>
    <w:qFormat/>
    <w:rsid w:val="00613F42"/>
    <w:pPr>
      <w:ind w:left="720"/>
      <w:contextualSpacing/>
    </w:pPr>
  </w:style>
  <w:style w:type="character" w:styleId="PlaceholderText">
    <w:name w:val="Placeholder Text"/>
    <w:basedOn w:val="DefaultParagraphFont"/>
    <w:uiPriority w:val="99"/>
    <w:semiHidden/>
    <w:rsid w:val="000716AA"/>
    <w:rPr>
      <w:color w:val="808080"/>
    </w:rPr>
  </w:style>
  <w:style w:type="character" w:styleId="Hyperlink">
    <w:name w:val="Hyperlink"/>
    <w:basedOn w:val="DefaultParagraphFont"/>
    <w:uiPriority w:val="99"/>
    <w:unhideWhenUsed/>
    <w:rsid w:val="004D5738"/>
    <w:rPr>
      <w:color w:val="0000FF" w:themeColor="hyperlink"/>
      <w:u w:val="single"/>
    </w:rPr>
  </w:style>
  <w:style w:type="character" w:styleId="FollowedHyperlink">
    <w:name w:val="FollowedHyperlink"/>
    <w:basedOn w:val="DefaultParagraphFont"/>
    <w:uiPriority w:val="99"/>
    <w:semiHidden/>
    <w:unhideWhenUsed/>
    <w:rsid w:val="00436AA7"/>
    <w:rPr>
      <w:color w:val="800080" w:themeColor="followedHyperlink"/>
      <w:u w:val="single"/>
    </w:rPr>
  </w:style>
  <w:style w:type="character" w:customStyle="1" w:styleId="UnresolvedMention1">
    <w:name w:val="Unresolved Mention1"/>
    <w:basedOn w:val="DefaultParagraphFont"/>
    <w:uiPriority w:val="99"/>
    <w:semiHidden/>
    <w:unhideWhenUsed/>
    <w:rsid w:val="008F7696"/>
    <w:rPr>
      <w:color w:val="605E5C"/>
      <w:shd w:val="clear" w:color="auto" w:fill="E1DFDD"/>
    </w:rPr>
  </w:style>
  <w:style w:type="paragraph" w:styleId="Revision">
    <w:name w:val="Revision"/>
    <w:hidden/>
    <w:uiPriority w:val="99"/>
    <w:semiHidden/>
    <w:rsid w:val="007E0DB5"/>
  </w:style>
  <w:style w:type="character" w:customStyle="1" w:styleId="UnresolvedMention2">
    <w:name w:val="Unresolved Mention2"/>
    <w:basedOn w:val="DefaultParagraphFont"/>
    <w:uiPriority w:val="99"/>
    <w:semiHidden/>
    <w:unhideWhenUsed/>
    <w:rsid w:val="00D76DCF"/>
    <w:rPr>
      <w:color w:val="605E5C"/>
      <w:shd w:val="clear" w:color="auto" w:fill="E1DFDD"/>
    </w:rPr>
  </w:style>
  <w:style w:type="character" w:styleId="Strong">
    <w:name w:val="Strong"/>
    <w:basedOn w:val="DefaultParagraphFont"/>
    <w:uiPriority w:val="22"/>
    <w:qFormat/>
    <w:rsid w:val="001E72A8"/>
    <w:rPr>
      <w:b/>
      <w:bCs/>
    </w:rPr>
  </w:style>
  <w:style w:type="character" w:styleId="UnresolvedMention">
    <w:name w:val="Unresolved Mention"/>
    <w:basedOn w:val="DefaultParagraphFont"/>
    <w:uiPriority w:val="99"/>
    <w:semiHidden/>
    <w:unhideWhenUsed/>
    <w:rsid w:val="00BF5E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fES-Ethics@gre.ac.uk" TargetMode="External"/><Relationship Id="rId18" Type="http://schemas.openxmlformats.org/officeDocument/2006/relationships/hyperlink" Target="http://moodlecurrent.gre.ac.uk/course/view.php?id=11856"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www.gre.ac.uk/research/governance-and-awards/research-ethics-committee/blood-collection-policy" TargetMode="External"/><Relationship Id="rId7" Type="http://schemas.openxmlformats.org/officeDocument/2006/relationships/styles" Target="styles.xml"/><Relationship Id="rId12" Type="http://schemas.openxmlformats.org/officeDocument/2006/relationships/hyperlink" Target="mailto:fes-ethics@gre.ac.uk" TargetMode="External"/><Relationship Id="rId17" Type="http://schemas.openxmlformats.org/officeDocument/2006/relationships/image" Target="media/image2.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www.hta.gov.uk"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fES-Ethics@Gre.ac.uk" TargetMode="External"/><Relationship Id="rId5" Type="http://schemas.openxmlformats.org/officeDocument/2006/relationships/customXml" Target="../customXml/item5.xml"/><Relationship Id="rId15" Type="http://schemas.openxmlformats.org/officeDocument/2006/relationships/image" Target="media/image1.jpg"/><Relationship Id="rId23" Type="http://schemas.openxmlformats.org/officeDocument/2006/relationships/hyperlink" Target="mailto:fES-Ethics@Gre.ac.uk"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ww.gre.ac.uk/research/governance-and-awards/research-ethics-committee/blood-collection-policy"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fes-ethics@gre.ac.uk" TargetMode="External"/><Relationship Id="rId22" Type="http://schemas.openxmlformats.org/officeDocument/2006/relationships/hyperlink" Target="https://www.hta.gov.uk"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B83D926F-705E-448E-9FF1-142B6104342D}"/>
      </w:docPartPr>
      <w:docPartBody>
        <w:p w:rsidR="00177579" w:rsidRDefault="002370C5">
          <w:r w:rsidRPr="004A4386">
            <w:rPr>
              <w:rStyle w:val="PlaceholderText"/>
            </w:rPr>
            <w:t>Click here to enter text.</w:t>
          </w:r>
        </w:p>
      </w:docPartBody>
    </w:docPart>
    <w:docPart>
      <w:docPartPr>
        <w:name w:val="5F6B65E150A347AAA59B910BEC3329E8"/>
        <w:category>
          <w:name w:val="General"/>
          <w:gallery w:val="placeholder"/>
        </w:category>
        <w:types>
          <w:type w:val="bbPlcHdr"/>
        </w:types>
        <w:behaviors>
          <w:behavior w:val="content"/>
        </w:behaviors>
        <w:guid w:val="{D6710169-245D-4BCC-B1D4-B75D1A73FBEC}"/>
      </w:docPartPr>
      <w:docPartBody>
        <w:p w:rsidR="00232A81" w:rsidRDefault="00054113" w:rsidP="00054113">
          <w:pPr>
            <w:pStyle w:val="5F6B65E150A347AAA59B910BEC3329E88"/>
          </w:pPr>
          <w:r w:rsidRPr="004A4386">
            <w:rPr>
              <w:rStyle w:val="PlaceholderText"/>
            </w:rPr>
            <w:t>Click here to enter text</w:t>
          </w:r>
        </w:p>
      </w:docPartBody>
    </w:docPart>
    <w:docPart>
      <w:docPartPr>
        <w:name w:val="C65F4862F19645F69342F213A569F648"/>
        <w:category>
          <w:name w:val="General"/>
          <w:gallery w:val="placeholder"/>
        </w:category>
        <w:types>
          <w:type w:val="bbPlcHdr"/>
        </w:types>
        <w:behaviors>
          <w:behavior w:val="content"/>
        </w:behaviors>
        <w:guid w:val="{39DCD32F-FD5F-4CA5-A40A-A31BC8614291}"/>
      </w:docPartPr>
      <w:docPartBody>
        <w:p w:rsidR="00232A81" w:rsidRDefault="00054113" w:rsidP="00054113">
          <w:pPr>
            <w:pStyle w:val="C65F4862F19645F69342F213A569F6488"/>
          </w:pPr>
          <w:r w:rsidRPr="004A4386">
            <w:rPr>
              <w:rStyle w:val="PlaceholderText"/>
            </w:rPr>
            <w:t>Click here to enter text</w:t>
          </w:r>
        </w:p>
      </w:docPartBody>
    </w:docPart>
    <w:docPart>
      <w:docPartPr>
        <w:name w:val="9F2D6D3DFAAF45CAAD31BBEC1CC9494F"/>
        <w:category>
          <w:name w:val="General"/>
          <w:gallery w:val="placeholder"/>
        </w:category>
        <w:types>
          <w:type w:val="bbPlcHdr"/>
        </w:types>
        <w:behaviors>
          <w:behavior w:val="content"/>
        </w:behaviors>
        <w:guid w:val="{A189BD82-C852-42C9-B461-EAC93EB68210}"/>
      </w:docPartPr>
      <w:docPartBody>
        <w:p w:rsidR="00232A81" w:rsidRDefault="00054113" w:rsidP="00054113">
          <w:pPr>
            <w:pStyle w:val="9F2D6D3DFAAF45CAAD31BBEC1CC9494F8"/>
          </w:pPr>
          <w:r w:rsidRPr="004A4386">
            <w:rPr>
              <w:rStyle w:val="PlaceholderText"/>
            </w:rPr>
            <w:t>Click here to enter text</w:t>
          </w:r>
        </w:p>
      </w:docPartBody>
    </w:docPart>
    <w:docPart>
      <w:docPartPr>
        <w:name w:val="47D22FE995904E1D8EF34B5DBB207958"/>
        <w:category>
          <w:name w:val="General"/>
          <w:gallery w:val="placeholder"/>
        </w:category>
        <w:types>
          <w:type w:val="bbPlcHdr"/>
        </w:types>
        <w:behaviors>
          <w:behavior w:val="content"/>
        </w:behaviors>
        <w:guid w:val="{BAA46CF5-1D8C-48CD-8670-6AF963CF882C}"/>
      </w:docPartPr>
      <w:docPartBody>
        <w:p w:rsidR="00232A81" w:rsidRDefault="00D17661" w:rsidP="00D17661">
          <w:pPr>
            <w:pStyle w:val="47D22FE995904E1D8EF34B5DBB2079585"/>
          </w:pPr>
          <w:r w:rsidRPr="004A4386">
            <w:rPr>
              <w:rStyle w:val="PlaceholderText"/>
            </w:rPr>
            <w:t>Click here to enter text.</w:t>
          </w:r>
        </w:p>
      </w:docPartBody>
    </w:docPart>
    <w:docPart>
      <w:docPartPr>
        <w:name w:val="A3A41EEF049D4786B2B440AA792D115F"/>
        <w:category>
          <w:name w:val="General"/>
          <w:gallery w:val="placeholder"/>
        </w:category>
        <w:types>
          <w:type w:val="bbPlcHdr"/>
        </w:types>
        <w:behaviors>
          <w:behavior w:val="content"/>
        </w:behaviors>
        <w:guid w:val="{15C28583-C81F-4C13-AAEC-802AE3144AFF}"/>
      </w:docPartPr>
      <w:docPartBody>
        <w:p w:rsidR="00232A81" w:rsidRDefault="00054113" w:rsidP="00054113">
          <w:pPr>
            <w:pStyle w:val="A3A41EEF049D4786B2B440AA792D115F8"/>
          </w:pPr>
          <w:r w:rsidRPr="004A4386">
            <w:rPr>
              <w:rStyle w:val="PlaceholderText"/>
            </w:rPr>
            <w:t>Click here to enter text</w:t>
          </w:r>
        </w:p>
      </w:docPartBody>
    </w:docPart>
    <w:docPart>
      <w:docPartPr>
        <w:name w:val="1CADF29DA1A9435DA3AD2866E70FD269"/>
        <w:category>
          <w:name w:val="General"/>
          <w:gallery w:val="placeholder"/>
        </w:category>
        <w:types>
          <w:type w:val="bbPlcHdr"/>
        </w:types>
        <w:behaviors>
          <w:behavior w:val="content"/>
        </w:behaviors>
        <w:guid w:val="{2BC63D0C-C717-489B-B945-15C70B0F4814}"/>
      </w:docPartPr>
      <w:docPartBody>
        <w:p w:rsidR="00232A81" w:rsidRDefault="00054113" w:rsidP="00054113">
          <w:pPr>
            <w:pStyle w:val="1CADF29DA1A9435DA3AD2866E70FD2698"/>
          </w:pPr>
          <w:r w:rsidRPr="004A4386">
            <w:rPr>
              <w:rStyle w:val="PlaceholderText"/>
            </w:rPr>
            <w:t>Click here to enter text</w:t>
          </w:r>
        </w:p>
      </w:docPartBody>
    </w:docPart>
    <w:docPart>
      <w:docPartPr>
        <w:name w:val="242168E341EA4135A015D6EF78B5D40F"/>
        <w:category>
          <w:name w:val="General"/>
          <w:gallery w:val="placeholder"/>
        </w:category>
        <w:types>
          <w:type w:val="bbPlcHdr"/>
        </w:types>
        <w:behaviors>
          <w:behavior w:val="content"/>
        </w:behaviors>
        <w:guid w:val="{6B36BF9F-4953-4E1A-A4CD-C4A3C872816F}"/>
      </w:docPartPr>
      <w:docPartBody>
        <w:p w:rsidR="00232A81" w:rsidRDefault="00054113" w:rsidP="00054113">
          <w:pPr>
            <w:pStyle w:val="242168E341EA4135A015D6EF78B5D40F8"/>
          </w:pPr>
          <w:r w:rsidRPr="004A4386">
            <w:rPr>
              <w:rStyle w:val="PlaceholderText"/>
            </w:rPr>
            <w:t>Click here to enter text</w:t>
          </w:r>
        </w:p>
      </w:docPartBody>
    </w:docPart>
    <w:docPart>
      <w:docPartPr>
        <w:name w:val="FD7A66C55C8044998FA5EC96E203600C"/>
        <w:category>
          <w:name w:val="General"/>
          <w:gallery w:val="placeholder"/>
        </w:category>
        <w:types>
          <w:type w:val="bbPlcHdr"/>
        </w:types>
        <w:behaviors>
          <w:behavior w:val="content"/>
        </w:behaviors>
        <w:guid w:val="{605C09C8-DBE8-48D9-BC7F-6F784D4BC3C5}"/>
      </w:docPartPr>
      <w:docPartBody>
        <w:p w:rsidR="00AF6171" w:rsidRDefault="00D61F79" w:rsidP="00D61F79">
          <w:pPr>
            <w:pStyle w:val="FD7A66C55C8044998FA5EC96E203600C"/>
          </w:pPr>
          <w:r w:rsidRPr="004A4386">
            <w:rPr>
              <w:rStyle w:val="PlaceholderText"/>
            </w:rPr>
            <w:t>Click here to enter text</w:t>
          </w:r>
        </w:p>
      </w:docPartBody>
    </w:docPart>
    <w:docPart>
      <w:docPartPr>
        <w:name w:val="8530708430D04FE08E0BD58BA12E4377"/>
        <w:category>
          <w:name w:val="General"/>
          <w:gallery w:val="placeholder"/>
        </w:category>
        <w:types>
          <w:type w:val="bbPlcHdr"/>
        </w:types>
        <w:behaviors>
          <w:behavior w:val="content"/>
        </w:behaviors>
        <w:guid w:val="{D0F3628E-8AE3-4D9B-B06E-863DF49FF752}"/>
      </w:docPartPr>
      <w:docPartBody>
        <w:p w:rsidR="00AF6171" w:rsidRDefault="00D61F79" w:rsidP="00D61F79">
          <w:pPr>
            <w:pStyle w:val="8530708430D04FE08E0BD58BA12E4377"/>
          </w:pPr>
          <w:r w:rsidRPr="004A4386">
            <w:rPr>
              <w:rStyle w:val="PlaceholderText"/>
            </w:rPr>
            <w:t>Click here to enter text</w:t>
          </w:r>
        </w:p>
      </w:docPartBody>
    </w:docPart>
    <w:docPart>
      <w:docPartPr>
        <w:name w:val="C7570EE1664442578C4F526376BB5082"/>
        <w:category>
          <w:name w:val="General"/>
          <w:gallery w:val="placeholder"/>
        </w:category>
        <w:types>
          <w:type w:val="bbPlcHdr"/>
        </w:types>
        <w:behaviors>
          <w:behavior w:val="content"/>
        </w:behaviors>
        <w:guid w:val="{C3DDFA80-BFD5-4AA4-ACF6-6943E2430339}"/>
      </w:docPartPr>
      <w:docPartBody>
        <w:p w:rsidR="00AF6171" w:rsidRDefault="00D61F79" w:rsidP="00D61F79">
          <w:pPr>
            <w:pStyle w:val="C7570EE1664442578C4F526376BB5082"/>
          </w:pPr>
          <w:r w:rsidRPr="004A4386">
            <w:rPr>
              <w:rStyle w:val="PlaceholderText"/>
            </w:rPr>
            <w:t>Click here to enter text</w:t>
          </w:r>
        </w:p>
      </w:docPartBody>
    </w:docPart>
    <w:docPart>
      <w:docPartPr>
        <w:name w:val="CD97DB766EBF4FDE8FAFBE7C75509076"/>
        <w:category>
          <w:name w:val="General"/>
          <w:gallery w:val="placeholder"/>
        </w:category>
        <w:types>
          <w:type w:val="bbPlcHdr"/>
        </w:types>
        <w:behaviors>
          <w:behavior w:val="content"/>
        </w:behaviors>
        <w:guid w:val="{440CA622-5385-4853-8414-26B82A210C8D}"/>
      </w:docPartPr>
      <w:docPartBody>
        <w:p w:rsidR="00AF6171" w:rsidRDefault="00D61F79" w:rsidP="00D61F79">
          <w:pPr>
            <w:pStyle w:val="CD97DB766EBF4FDE8FAFBE7C75509076"/>
          </w:pPr>
          <w:r w:rsidRPr="004A4386">
            <w:rPr>
              <w:rStyle w:val="PlaceholderText"/>
            </w:rPr>
            <w:t>Click here to enter text.</w:t>
          </w:r>
        </w:p>
      </w:docPartBody>
    </w:docPart>
    <w:docPart>
      <w:docPartPr>
        <w:name w:val="4BEE457359E444E4870A0A4DAFB7CC94"/>
        <w:category>
          <w:name w:val="General"/>
          <w:gallery w:val="placeholder"/>
        </w:category>
        <w:types>
          <w:type w:val="bbPlcHdr"/>
        </w:types>
        <w:behaviors>
          <w:behavior w:val="content"/>
        </w:behaviors>
        <w:guid w:val="{A47899EB-147A-4F89-A22D-DFBF4B91F86F}"/>
      </w:docPartPr>
      <w:docPartBody>
        <w:p w:rsidR="00FD6B61" w:rsidRDefault="00F807C4" w:rsidP="00F807C4">
          <w:pPr>
            <w:pStyle w:val="4BEE457359E444E4870A0A4DAFB7CC94"/>
          </w:pPr>
          <w:r w:rsidRPr="004A4386">
            <w:rPr>
              <w:rStyle w:val="PlaceholderText"/>
            </w:rPr>
            <w:t>Click here to enter text.</w:t>
          </w:r>
        </w:p>
      </w:docPartBody>
    </w:docPart>
    <w:docPart>
      <w:docPartPr>
        <w:name w:val="CD08832FB5A04DECB07F6D7C6B3B0B2E"/>
        <w:category>
          <w:name w:val="General"/>
          <w:gallery w:val="placeholder"/>
        </w:category>
        <w:types>
          <w:type w:val="bbPlcHdr"/>
        </w:types>
        <w:behaviors>
          <w:behavior w:val="content"/>
        </w:behaviors>
        <w:guid w:val="{5E979861-FC3A-4733-A536-4EA16669D51B}"/>
      </w:docPartPr>
      <w:docPartBody>
        <w:p w:rsidR="00FD6B61" w:rsidRDefault="00F807C4" w:rsidP="00F807C4">
          <w:pPr>
            <w:pStyle w:val="CD08832FB5A04DECB07F6D7C6B3B0B2E"/>
          </w:pPr>
          <w:r w:rsidRPr="004A4386">
            <w:rPr>
              <w:rStyle w:val="PlaceholderText"/>
            </w:rPr>
            <w:t>Click here to enter text</w:t>
          </w:r>
        </w:p>
      </w:docPartBody>
    </w:docPart>
    <w:docPart>
      <w:docPartPr>
        <w:name w:val="CC612AA7F1674D8B94648AC843A8F39B"/>
        <w:category>
          <w:name w:val="General"/>
          <w:gallery w:val="placeholder"/>
        </w:category>
        <w:types>
          <w:type w:val="bbPlcHdr"/>
        </w:types>
        <w:behaviors>
          <w:behavior w:val="content"/>
        </w:behaviors>
        <w:guid w:val="{2335D631-3C30-4D88-89E0-5CCAB27788C1}"/>
      </w:docPartPr>
      <w:docPartBody>
        <w:p w:rsidR="00FD6B61" w:rsidRDefault="00F807C4" w:rsidP="00F807C4">
          <w:pPr>
            <w:pStyle w:val="CC612AA7F1674D8B94648AC843A8F39B"/>
          </w:pPr>
          <w:r w:rsidRPr="004A4386">
            <w:rPr>
              <w:rStyle w:val="PlaceholderText"/>
            </w:rPr>
            <w:t>Click here to enter text</w:t>
          </w:r>
        </w:p>
      </w:docPartBody>
    </w:docPart>
    <w:docPart>
      <w:docPartPr>
        <w:name w:val="8793198AF8D846D2B90D3EFD80610599"/>
        <w:category>
          <w:name w:val="General"/>
          <w:gallery w:val="placeholder"/>
        </w:category>
        <w:types>
          <w:type w:val="bbPlcHdr"/>
        </w:types>
        <w:behaviors>
          <w:behavior w:val="content"/>
        </w:behaviors>
        <w:guid w:val="{BD7DB5D2-C1BF-4545-9020-9F780378684C}"/>
      </w:docPartPr>
      <w:docPartBody>
        <w:p w:rsidR="00FD6B61" w:rsidRDefault="00F807C4" w:rsidP="00F807C4">
          <w:pPr>
            <w:pStyle w:val="8793198AF8D846D2B90D3EFD80610599"/>
          </w:pPr>
          <w:r w:rsidRPr="004A4386">
            <w:rPr>
              <w:rStyle w:val="PlaceholderText"/>
            </w:rPr>
            <w:t>Click here to enter text</w:t>
          </w:r>
        </w:p>
      </w:docPartBody>
    </w:docPart>
    <w:docPart>
      <w:docPartPr>
        <w:name w:val="FB3428C826864876B25D465BBD1F1A47"/>
        <w:category>
          <w:name w:val="General"/>
          <w:gallery w:val="placeholder"/>
        </w:category>
        <w:types>
          <w:type w:val="bbPlcHdr"/>
        </w:types>
        <w:behaviors>
          <w:behavior w:val="content"/>
        </w:behaviors>
        <w:guid w:val="{74A86BAD-81D3-4BC3-9C15-AB2B91755329}"/>
      </w:docPartPr>
      <w:docPartBody>
        <w:p w:rsidR="00000000" w:rsidRDefault="00C471F7" w:rsidP="00C471F7">
          <w:pPr>
            <w:pStyle w:val="FB3428C826864876B25D465BBD1F1A47"/>
          </w:pPr>
          <w:r w:rsidRPr="004A4386">
            <w:rPr>
              <w:rStyle w:val="PlaceholderText"/>
            </w:rPr>
            <w:t>Click here to enter text</w:t>
          </w:r>
        </w:p>
      </w:docPartBody>
    </w:docPart>
    <w:docPart>
      <w:docPartPr>
        <w:name w:val="B4D03CEB07B346B8B6A6A303F8F854C0"/>
        <w:category>
          <w:name w:val="General"/>
          <w:gallery w:val="placeholder"/>
        </w:category>
        <w:types>
          <w:type w:val="bbPlcHdr"/>
        </w:types>
        <w:behaviors>
          <w:behavior w:val="content"/>
        </w:behaviors>
        <w:guid w:val="{0510B279-7397-454F-8089-2F582FA2BDF9}"/>
      </w:docPartPr>
      <w:docPartBody>
        <w:p w:rsidR="00000000" w:rsidRDefault="00C471F7" w:rsidP="00C471F7">
          <w:pPr>
            <w:pStyle w:val="B4D03CEB07B346B8B6A6A303F8F854C0"/>
          </w:pPr>
          <w:r w:rsidRPr="004A4386">
            <w:rPr>
              <w:rStyle w:val="PlaceholderText"/>
            </w:rPr>
            <w:t>Click here to enter text.</w:t>
          </w:r>
        </w:p>
      </w:docPartBody>
    </w:docPart>
    <w:docPart>
      <w:docPartPr>
        <w:name w:val="DA253262777F47B9946142C53F823C76"/>
        <w:category>
          <w:name w:val="General"/>
          <w:gallery w:val="placeholder"/>
        </w:category>
        <w:types>
          <w:type w:val="bbPlcHdr"/>
        </w:types>
        <w:behaviors>
          <w:behavior w:val="content"/>
        </w:behaviors>
        <w:guid w:val="{1DFCAF4B-FB18-431E-9F87-638968C0357E}"/>
      </w:docPartPr>
      <w:docPartBody>
        <w:p w:rsidR="00000000" w:rsidRDefault="00C471F7" w:rsidP="00C471F7">
          <w:pPr>
            <w:pStyle w:val="DA253262777F47B9946142C53F823C76"/>
          </w:pPr>
          <w:r w:rsidRPr="004A4386">
            <w:rPr>
              <w:rStyle w:val="PlaceholderText"/>
            </w:rPr>
            <w:t>Click here to enter text</w:t>
          </w:r>
        </w:p>
      </w:docPartBody>
    </w:docPart>
    <w:docPart>
      <w:docPartPr>
        <w:name w:val="681EEF9F82E1419780196D8EF841A209"/>
        <w:category>
          <w:name w:val="General"/>
          <w:gallery w:val="placeholder"/>
        </w:category>
        <w:types>
          <w:type w:val="bbPlcHdr"/>
        </w:types>
        <w:behaviors>
          <w:behavior w:val="content"/>
        </w:behaviors>
        <w:guid w:val="{98A8F30B-F818-40DC-9FAB-9BB00F490279}"/>
      </w:docPartPr>
      <w:docPartBody>
        <w:p w:rsidR="00000000" w:rsidRDefault="00C471F7" w:rsidP="00C471F7">
          <w:pPr>
            <w:pStyle w:val="681EEF9F82E1419780196D8EF841A209"/>
          </w:pPr>
          <w:r w:rsidRPr="004A438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70C5"/>
    <w:rsid w:val="00054113"/>
    <w:rsid w:val="001744DA"/>
    <w:rsid w:val="00177579"/>
    <w:rsid w:val="00232A81"/>
    <w:rsid w:val="002370C5"/>
    <w:rsid w:val="002C6DCA"/>
    <w:rsid w:val="004B1DC4"/>
    <w:rsid w:val="00545365"/>
    <w:rsid w:val="00785BD5"/>
    <w:rsid w:val="00872DB3"/>
    <w:rsid w:val="009267A2"/>
    <w:rsid w:val="00A6282B"/>
    <w:rsid w:val="00AB1E1D"/>
    <w:rsid w:val="00AF6171"/>
    <w:rsid w:val="00C471F7"/>
    <w:rsid w:val="00CD4AA5"/>
    <w:rsid w:val="00D17661"/>
    <w:rsid w:val="00D61F79"/>
    <w:rsid w:val="00DC0E19"/>
    <w:rsid w:val="00E9151E"/>
    <w:rsid w:val="00F807C4"/>
    <w:rsid w:val="00FD6B6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71F7"/>
    <w:rPr>
      <w:color w:val="808080"/>
    </w:rPr>
  </w:style>
  <w:style w:type="paragraph" w:customStyle="1" w:styleId="47D22FE995904E1D8EF34B5DBB2079585">
    <w:name w:val="47D22FE995904E1D8EF34B5DBB2079585"/>
    <w:rsid w:val="00D17661"/>
    <w:pPr>
      <w:spacing w:after="0" w:line="240" w:lineRule="auto"/>
    </w:pPr>
    <w:rPr>
      <w:rFonts w:eastAsiaTheme="minorHAnsi"/>
      <w:lang w:eastAsia="en-US"/>
    </w:rPr>
  </w:style>
  <w:style w:type="paragraph" w:customStyle="1" w:styleId="5F6B65E150A347AAA59B910BEC3329E88">
    <w:name w:val="5F6B65E150A347AAA59B910BEC3329E88"/>
    <w:rsid w:val="00054113"/>
    <w:pPr>
      <w:spacing w:after="0" w:line="240" w:lineRule="auto"/>
    </w:pPr>
    <w:rPr>
      <w:rFonts w:eastAsiaTheme="minorHAnsi"/>
      <w:lang w:eastAsia="en-US"/>
    </w:rPr>
  </w:style>
  <w:style w:type="paragraph" w:customStyle="1" w:styleId="C65F4862F19645F69342F213A569F6488">
    <w:name w:val="C65F4862F19645F69342F213A569F6488"/>
    <w:rsid w:val="00054113"/>
    <w:pPr>
      <w:spacing w:after="0" w:line="240" w:lineRule="auto"/>
    </w:pPr>
    <w:rPr>
      <w:rFonts w:eastAsiaTheme="minorHAnsi"/>
      <w:lang w:eastAsia="en-US"/>
    </w:rPr>
  </w:style>
  <w:style w:type="paragraph" w:customStyle="1" w:styleId="9F2D6D3DFAAF45CAAD31BBEC1CC9494F8">
    <w:name w:val="9F2D6D3DFAAF45CAAD31BBEC1CC9494F8"/>
    <w:rsid w:val="00054113"/>
    <w:pPr>
      <w:spacing w:after="0" w:line="240" w:lineRule="auto"/>
    </w:pPr>
    <w:rPr>
      <w:rFonts w:eastAsiaTheme="minorHAnsi"/>
      <w:lang w:eastAsia="en-US"/>
    </w:rPr>
  </w:style>
  <w:style w:type="paragraph" w:customStyle="1" w:styleId="A3A41EEF049D4786B2B440AA792D115F8">
    <w:name w:val="A3A41EEF049D4786B2B440AA792D115F8"/>
    <w:rsid w:val="00054113"/>
    <w:pPr>
      <w:spacing w:after="0" w:line="240" w:lineRule="auto"/>
    </w:pPr>
    <w:rPr>
      <w:rFonts w:eastAsiaTheme="minorHAnsi"/>
      <w:lang w:eastAsia="en-US"/>
    </w:rPr>
  </w:style>
  <w:style w:type="paragraph" w:customStyle="1" w:styleId="1CADF29DA1A9435DA3AD2866E70FD2698">
    <w:name w:val="1CADF29DA1A9435DA3AD2866E70FD2698"/>
    <w:rsid w:val="00054113"/>
    <w:pPr>
      <w:spacing w:after="0" w:line="240" w:lineRule="auto"/>
    </w:pPr>
    <w:rPr>
      <w:rFonts w:eastAsiaTheme="minorHAnsi"/>
      <w:lang w:eastAsia="en-US"/>
    </w:rPr>
  </w:style>
  <w:style w:type="paragraph" w:customStyle="1" w:styleId="242168E341EA4135A015D6EF78B5D40F8">
    <w:name w:val="242168E341EA4135A015D6EF78B5D40F8"/>
    <w:rsid w:val="00054113"/>
    <w:pPr>
      <w:spacing w:after="0" w:line="240" w:lineRule="auto"/>
    </w:pPr>
    <w:rPr>
      <w:rFonts w:eastAsiaTheme="minorHAnsi"/>
      <w:lang w:eastAsia="en-US"/>
    </w:rPr>
  </w:style>
  <w:style w:type="paragraph" w:customStyle="1" w:styleId="FD7A66C55C8044998FA5EC96E203600C">
    <w:name w:val="FD7A66C55C8044998FA5EC96E203600C"/>
    <w:rsid w:val="00D61F79"/>
    <w:pPr>
      <w:spacing w:after="160" w:line="259" w:lineRule="auto"/>
    </w:pPr>
  </w:style>
  <w:style w:type="paragraph" w:customStyle="1" w:styleId="8530708430D04FE08E0BD58BA12E4377">
    <w:name w:val="8530708430D04FE08E0BD58BA12E4377"/>
    <w:rsid w:val="00D61F79"/>
    <w:pPr>
      <w:spacing w:after="160" w:line="259" w:lineRule="auto"/>
    </w:pPr>
  </w:style>
  <w:style w:type="paragraph" w:customStyle="1" w:styleId="C7570EE1664442578C4F526376BB5082">
    <w:name w:val="C7570EE1664442578C4F526376BB5082"/>
    <w:rsid w:val="00D61F79"/>
    <w:pPr>
      <w:spacing w:after="160" w:line="259" w:lineRule="auto"/>
    </w:pPr>
  </w:style>
  <w:style w:type="paragraph" w:customStyle="1" w:styleId="CD97DB766EBF4FDE8FAFBE7C75509076">
    <w:name w:val="CD97DB766EBF4FDE8FAFBE7C75509076"/>
    <w:rsid w:val="00D61F79"/>
    <w:pPr>
      <w:spacing w:after="160" w:line="259" w:lineRule="auto"/>
    </w:pPr>
  </w:style>
  <w:style w:type="paragraph" w:customStyle="1" w:styleId="E7DE0BCE6BE24A45974224301796A82D">
    <w:name w:val="E7DE0BCE6BE24A45974224301796A82D"/>
    <w:rsid w:val="00AF6171"/>
    <w:pPr>
      <w:spacing w:after="160" w:line="259" w:lineRule="auto"/>
    </w:pPr>
  </w:style>
  <w:style w:type="paragraph" w:customStyle="1" w:styleId="4BEE457359E444E4870A0A4DAFB7CC94">
    <w:name w:val="4BEE457359E444E4870A0A4DAFB7CC94"/>
    <w:rsid w:val="00F807C4"/>
    <w:pPr>
      <w:spacing w:after="160" w:line="259" w:lineRule="auto"/>
    </w:pPr>
  </w:style>
  <w:style w:type="paragraph" w:customStyle="1" w:styleId="CD08832FB5A04DECB07F6D7C6B3B0B2E">
    <w:name w:val="CD08832FB5A04DECB07F6D7C6B3B0B2E"/>
    <w:rsid w:val="00F807C4"/>
    <w:pPr>
      <w:spacing w:after="160" w:line="259" w:lineRule="auto"/>
    </w:pPr>
  </w:style>
  <w:style w:type="paragraph" w:customStyle="1" w:styleId="CC612AA7F1674D8B94648AC843A8F39B">
    <w:name w:val="CC612AA7F1674D8B94648AC843A8F39B"/>
    <w:rsid w:val="00F807C4"/>
    <w:pPr>
      <w:spacing w:after="160" w:line="259" w:lineRule="auto"/>
    </w:pPr>
  </w:style>
  <w:style w:type="paragraph" w:customStyle="1" w:styleId="8793198AF8D846D2B90D3EFD80610599">
    <w:name w:val="8793198AF8D846D2B90D3EFD80610599"/>
    <w:rsid w:val="00F807C4"/>
    <w:pPr>
      <w:spacing w:after="160" w:line="259" w:lineRule="auto"/>
    </w:pPr>
  </w:style>
  <w:style w:type="paragraph" w:customStyle="1" w:styleId="54176E22F9384F8A941FC61D00547F75">
    <w:name w:val="54176E22F9384F8A941FC61D00547F75"/>
    <w:rsid w:val="00F807C4"/>
    <w:pPr>
      <w:spacing w:after="160" w:line="259" w:lineRule="auto"/>
    </w:pPr>
  </w:style>
  <w:style w:type="paragraph" w:customStyle="1" w:styleId="FB3428C826864876B25D465BBD1F1A47">
    <w:name w:val="FB3428C826864876B25D465BBD1F1A47"/>
    <w:rsid w:val="00C471F7"/>
    <w:pPr>
      <w:spacing w:after="160" w:line="259" w:lineRule="auto"/>
    </w:pPr>
    <w:rPr>
      <w:kern w:val="2"/>
      <w:lang w:val="en-US" w:eastAsia="en-US"/>
      <w14:ligatures w14:val="standardContextual"/>
    </w:rPr>
  </w:style>
  <w:style w:type="paragraph" w:customStyle="1" w:styleId="B4D03CEB07B346B8B6A6A303F8F854C0">
    <w:name w:val="B4D03CEB07B346B8B6A6A303F8F854C0"/>
    <w:rsid w:val="00C471F7"/>
    <w:pPr>
      <w:spacing w:after="160" w:line="259" w:lineRule="auto"/>
    </w:pPr>
    <w:rPr>
      <w:kern w:val="2"/>
      <w:lang w:val="en-US" w:eastAsia="en-US"/>
      <w14:ligatures w14:val="standardContextual"/>
    </w:rPr>
  </w:style>
  <w:style w:type="paragraph" w:customStyle="1" w:styleId="DA253262777F47B9946142C53F823C76">
    <w:name w:val="DA253262777F47B9946142C53F823C76"/>
    <w:rsid w:val="00C471F7"/>
    <w:pPr>
      <w:spacing w:after="160" w:line="259" w:lineRule="auto"/>
    </w:pPr>
    <w:rPr>
      <w:kern w:val="2"/>
      <w:lang w:val="en-US" w:eastAsia="en-US"/>
      <w14:ligatures w14:val="standardContextual"/>
    </w:rPr>
  </w:style>
  <w:style w:type="paragraph" w:customStyle="1" w:styleId="681EEF9F82E1419780196D8EF841A209">
    <w:name w:val="681EEF9F82E1419780196D8EF841A209"/>
    <w:rsid w:val="00C471F7"/>
    <w:pPr>
      <w:spacing w:after="160" w:line="259" w:lineRule="auto"/>
    </w:pPr>
    <w:rPr>
      <w:kern w:val="2"/>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FES Ethics May 2015</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D9490ED6C0AE45BED4EFFF81E84947" ma:contentTypeVersion="11" ma:contentTypeDescription="Create a new document." ma:contentTypeScope="" ma:versionID="36165670a3eb08349f87cf7a3259caee">
  <xsd:schema xmlns:xsd="http://www.w3.org/2001/XMLSchema" xmlns:xs="http://www.w3.org/2001/XMLSchema" xmlns:p="http://schemas.microsoft.com/office/2006/metadata/properties" xmlns:ns2="592b5401-80be-40ab-92d3-b2cfe22f4855" xmlns:ns3="91ade950-06b0-420d-bdfb-fbe7a96172a9" targetNamespace="http://schemas.microsoft.com/office/2006/metadata/properties" ma:root="true" ma:fieldsID="c4a0ec0b1e406d56ac1a6719df781c00" ns2:_="" ns3:_="">
    <xsd:import namespace="592b5401-80be-40ab-92d3-b2cfe22f4855"/>
    <xsd:import namespace="91ade950-06b0-420d-bdfb-fbe7a96172a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2b5401-80be-40ab-92d3-b2cfe22f48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abe8b55-4679-4325-8f0c-12ecc7821482"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ade950-06b0-420d-bdfb-fbe7a96172a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92b5401-80be-40ab-92d3-b2cfe22f4855">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BFBE8E-AC04-4A90-9832-3B0A8AD625DE}">
  <ds:schemaRefs>
    <ds:schemaRef ds:uri="http://schemas.microsoft.com/sharepoint/v3/contenttype/forms"/>
  </ds:schemaRefs>
</ds:datastoreItem>
</file>

<file path=customXml/itemProps3.xml><?xml version="1.0" encoding="utf-8"?>
<ds:datastoreItem xmlns:ds="http://schemas.openxmlformats.org/officeDocument/2006/customXml" ds:itemID="{33B4EF88-FF57-40CA-9A26-3E1E2A7668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2b5401-80be-40ab-92d3-b2cfe22f4855"/>
    <ds:schemaRef ds:uri="91ade950-06b0-420d-bdfb-fbe7a96172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94D774-B9FC-45EF-9FC1-B62F2D1BF4B6}">
  <ds:schemaRefs>
    <ds:schemaRef ds:uri="http://schemas.microsoft.com/office/2006/metadata/properties"/>
    <ds:schemaRef ds:uri="http://schemas.microsoft.com/office/infopath/2007/PartnerControls"/>
    <ds:schemaRef ds:uri="592b5401-80be-40ab-92d3-b2cfe22f4855"/>
  </ds:schemaRefs>
</ds:datastoreItem>
</file>

<file path=customXml/itemProps5.xml><?xml version="1.0" encoding="utf-8"?>
<ds:datastoreItem xmlns:ds="http://schemas.openxmlformats.org/officeDocument/2006/customXml" ds:itemID="{35BF0C05-37BB-D64E-B7BA-0608CB8CB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5291</Words>
  <Characters>30165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35386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Goss-sampson</dc:creator>
  <cp:lastModifiedBy>Kirk A Hogden</cp:lastModifiedBy>
  <cp:revision>91</cp:revision>
  <cp:lastPrinted>2016-09-22T09:02:00Z</cp:lastPrinted>
  <dcterms:created xsi:type="dcterms:W3CDTF">2023-10-04T12:33:00Z</dcterms:created>
  <dcterms:modified xsi:type="dcterms:W3CDTF">2023-12-11T20:49:00Z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0x01010009D9490ED6C0AE45BED4EFFF81E84947</vt:lpwstr>
  </property>
  <property fmtid="{D5CDD505-2E9C-101B-9397-08002B2CF9AE}" pid="3" name="MediaServiceImageTags">
    <vt:lpwstr/>
  </property>
</Properties>
</file>